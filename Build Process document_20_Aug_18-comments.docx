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3000" w:after="120"/>
        <w:rPr/>
      </w:pPr>
      <w:r>
        <w:rPr>
          <w:rFonts w:ascii="Century Gothic" w:hAnsi="Century Gothic"/>
          <w:sz w:val="40"/>
          <w:szCs w:val="20"/>
          <w:rPrChange w:id="0" w:author="Samuel Amarjawahar" w:date="2018-08-14T11:07:00Z"/>
        </w:rPr>
        <w:t>IPG Horizon NMS -</w:t>
      </w:r>
      <w:del w:id="1" w:author="Samuel Amarjawahar" w:date="2018-08-13T13:04:00Z">
        <w:r>
          <w:rPr>
            <w:rFonts w:ascii="Century Gothic" w:hAnsi="Century Gothic"/>
            <w:sz w:val="40"/>
            <w:szCs w:val="20"/>
          </w:rPr>
          <w:delText xml:space="preserve"> Software Requirement Specification </w:delText>
        </w:r>
      </w:del>
      <w:ins w:id="2" w:author="Samuel Amarjawahar" w:date="2018-08-13T13:04:00Z">
        <w:r>
          <w:rPr>
            <w:rFonts w:ascii="Century Gothic" w:hAnsi="Century Gothic"/>
            <w:sz w:val="40"/>
            <w:szCs w:val="20"/>
          </w:rPr>
          <w:t xml:space="preserve">Build </w:t>
        </w:r>
      </w:ins>
      <w:ins w:id="3" w:author="Samuel Amarjawahar" w:date="2018-08-13T13:05:00Z">
        <w:r>
          <w:rPr>
            <w:rFonts w:ascii="Century Gothic" w:hAnsi="Century Gothic"/>
            <w:sz w:val="40"/>
            <w:szCs w:val="20"/>
          </w:rPr>
          <w:t>Process</w:t>
        </w:r>
      </w:ins>
      <w:r>
        <w:rPr>
          <w:rFonts w:ascii="Century Gothic" w:hAnsi="Century Gothic"/>
          <w:sz w:val="40"/>
          <w:szCs w:val="20"/>
          <w:rPrChange w:id="0" w:author="Samuel Amarjawahar" w:date="2018-08-14T11:07:00Z"/>
        </w:rPr>
        <w:t xml:space="preserve"> </w:t>
      </w:r>
    </w:p>
    <w:p>
      <w:pPr>
        <w:pStyle w:val="Caption11"/>
        <w:rPr/>
      </w:pPr>
      <w:r>
        <w:rPr>
          <w:rFonts w:ascii="Century Gothic" w:hAnsi="Century Gothic"/>
          <w:rPrChange w:id="0" w:author="Samuel Amarjawahar" w:date="2018-08-14T11:07:00Z"/>
        </w:rPr>
        <w:t>Version No.: 0.</w:t>
      </w:r>
      <w:del w:id="6" w:author="Anbazhagan  Arumugam - ERS, HCL Tech" w:date="2018-08-10T19:03:00Z">
        <w:r>
          <w:rPr>
            <w:rFonts w:ascii="Century Gothic" w:hAnsi="Century Gothic"/>
          </w:rPr>
          <w:delText>3</w:delText>
        </w:r>
      </w:del>
      <w:ins w:id="7" w:author="Samuel Amarjawahar" w:date="2018-08-13T13:05:00Z">
        <w:r>
          <w:rPr>
            <w:rFonts w:ascii="Century Gothic" w:hAnsi="Century Gothic"/>
          </w:rPr>
          <w:t>1</w:t>
        </w:r>
      </w:ins>
      <w:del w:id="8" w:author="Samuel Amarjawahar" w:date="2018-08-13T13:05:00Z">
        <w:r>
          <w:rPr>
            <w:rFonts w:ascii="Century Gothic" w:hAnsi="Century Gothic"/>
          </w:rPr>
          <w:delText>4</w:delText>
        </w:r>
      </w:del>
    </w:p>
    <w:p>
      <w:pPr>
        <w:pStyle w:val="Caption11"/>
        <w:rPr/>
      </w:pPr>
      <w:r>
        <w:rPr>
          <w:rFonts w:ascii="Century Gothic" w:hAnsi="Century Gothic"/>
          <w:rPrChange w:id="0" w:author="Samuel Amarjawahar" w:date="2018-08-14T11:07:00Z"/>
        </w:rPr>
        <w:t xml:space="preserve">Date: </w:t>
      </w:r>
      <w:del w:id="10" w:author="Anbazhagan  Arumugam - ERS, HCL Tech" w:date="2018-08-10T19:03:00Z">
        <w:r>
          <w:rPr>
            <w:rFonts w:ascii="Century Gothic" w:hAnsi="Century Gothic"/>
          </w:rPr>
          <w:delText>25</w:delText>
        </w:r>
      </w:del>
      <w:ins w:id="11" w:author="Anbazhagan  Arumugam - ERS, HCL Tech" w:date="2018-08-10T19:03:00Z">
        <w:r>
          <w:rPr>
            <w:rFonts w:ascii="Century Gothic" w:hAnsi="Century Gothic"/>
          </w:rPr>
          <w:t>1</w:t>
        </w:r>
      </w:ins>
      <w:ins w:id="12" w:author="Samuel Amarjawahar" w:date="2018-08-13T13:05:00Z">
        <w:r>
          <w:rPr>
            <w:rFonts w:ascii="Century Gothic" w:hAnsi="Century Gothic"/>
          </w:rPr>
          <w:t>3</w:t>
        </w:r>
      </w:ins>
      <w:del w:id="13" w:author="Samuel Amarjawahar" w:date="2018-08-13T13:05:00Z">
        <w:r>
          <w:rPr>
            <w:rFonts w:ascii="Century Gothic" w:hAnsi="Century Gothic"/>
          </w:rPr>
          <w:delText>0</w:delText>
        </w:r>
      </w:del>
      <w:r>
        <w:rPr>
          <w:rFonts w:ascii="Century Gothic" w:hAnsi="Century Gothic"/>
          <w:rPrChange w:id="0" w:author="Samuel Amarjawahar" w:date="2018-08-14T11:07:00Z"/>
        </w:rPr>
        <w:t>-</w:t>
      </w:r>
      <w:del w:id="15" w:author="Anbazhagan  Arumugam - ERS, HCL Tech" w:date="2018-08-10T19:04:00Z">
        <w:r>
          <w:rPr>
            <w:rFonts w:ascii="Century Gothic" w:hAnsi="Century Gothic"/>
          </w:rPr>
          <w:delText>May</w:delText>
        </w:r>
      </w:del>
      <w:ins w:id="16" w:author="Anbazhagan  Arumugam - ERS, HCL Tech" w:date="2018-08-10T19:04:00Z">
        <w:r>
          <w:rPr>
            <w:rFonts w:ascii="Century Gothic" w:hAnsi="Century Gothic"/>
          </w:rPr>
          <w:t>Aug</w:t>
        </w:r>
      </w:ins>
      <w:r>
        <w:rPr>
          <w:rFonts w:ascii="Century Gothic" w:hAnsi="Century Gothic"/>
          <w:rPrChange w:id="0" w:author="Samuel Amarjawahar" w:date="2018-08-14T11:07:00Z"/>
        </w:rPr>
        <w:t>-2018</w:t>
      </w:r>
    </w:p>
    <w:p>
      <w:pPr>
        <w:pStyle w:val="Caption11"/>
        <w:rPr>
          <w:rFonts w:ascii="Century Gothic" w:hAnsi="Century Gothic"/>
        </w:rPr>
      </w:pPr>
      <w:r>
        <w:rPr>
          <w:rFonts w:ascii="Century Gothic" w:hAnsi="Century Gothic"/>
          <w:rPrChange w:id="0" w:author="Samuel Amarjawahar" w:date="2018-08-14T11:07:00Z"/>
        </w:rPr>
        <w:t>Project Name: IPG</w:t>
      </w:r>
    </w:p>
    <w:p>
      <w:pPr>
        <w:pStyle w:val="Caption11"/>
        <w:rPr>
          <w:rFonts w:ascii="Century Gothic" w:hAnsi="Century Gothic"/>
        </w:rPr>
      </w:pPr>
      <w:r>
        <w:rPr>
          <w:rFonts w:ascii="Century Gothic" w:hAnsi="Century Gothic"/>
          <w:rPrChange w:id="0" w:author="Samuel Amarjawahar" w:date="2018-08-14T11:07:00Z"/>
        </w:rPr>
        <w:t>Project Code: C/181675</w:t>
      </w:r>
    </w:p>
    <w:p>
      <w:pPr>
        <w:pStyle w:val="BlockText"/>
        <w:jc w:val="center"/>
        <w:rPr>
          <w:rFonts w:ascii="Century Gothic" w:hAnsi="Century Gothic"/>
        </w:rPr>
      </w:pPr>
      <w:r>
        <w:rPr>
          <w:rFonts w:ascii="Century Gothic" w:hAnsi="Century Gothic"/>
        </w:rPr>
      </w:r>
    </w:p>
    <w:p>
      <w:pPr>
        <w:pStyle w:val="Header"/>
        <w:rPr>
          <w:rFonts w:ascii="Century Gothic" w:hAnsi="Century Gothic"/>
          <w:lang w:val="en-AU"/>
        </w:rPr>
      </w:pPr>
      <w:r>
        <w:rPr>
          <w:rFonts w:ascii="Century Gothic" w:hAnsi="Century Gothic"/>
          <w:lang w:val="en-AU"/>
        </w:rPr>
      </w:r>
    </w:p>
    <w:p>
      <w:pPr>
        <w:pStyle w:val="Header"/>
        <w:rPr>
          <w:rFonts w:ascii="Century Gothic" w:hAnsi="Century Gothic"/>
          <w:lang w:val="en-AU"/>
        </w:rPr>
      </w:pPr>
      <w:r>
        <w:rPr>
          <w:rFonts w:ascii="Century Gothic" w:hAnsi="Century Gothic"/>
          <w:lang w:val="en-AU"/>
        </w:rPr>
      </w:r>
    </w:p>
    <w:p>
      <w:pPr>
        <w:pStyle w:val="Footer"/>
        <w:rPr>
          <w:rFonts w:ascii="Century Gothic" w:hAnsi="Century Gothic"/>
        </w:rPr>
      </w:pPr>
      <w:r>
        <w:rPr>
          <w:rFonts w:ascii="Century Gothic" w:hAnsi="Century Gothic"/>
        </w:rPr>
      </w:r>
    </w:p>
    <w:p>
      <w:pPr>
        <w:pStyle w:val="Footer"/>
        <w:rPr>
          <w:rFonts w:ascii="Century Gothic" w:hAnsi="Century Gothic"/>
        </w:rPr>
      </w:pPr>
      <w:r>
        <w:rPr>
          <w:rFonts w:ascii="Century Gothic" w:hAnsi="Century Gothic"/>
        </w:rPr>
      </w:r>
    </w:p>
    <w:p>
      <w:pPr>
        <w:pStyle w:val="Footer"/>
        <w:rPr>
          <w:rFonts w:ascii="Century Gothic" w:hAnsi="Century Gothic"/>
        </w:rPr>
      </w:pPr>
      <w:r>
        <w:rPr>
          <w:rFonts w:ascii="Century Gothic" w:hAnsi="Century Gothic"/>
        </w:rPr>
      </w:r>
    </w:p>
    <w:p>
      <w:pPr>
        <w:pStyle w:val="Footer"/>
        <w:rPr>
          <w:rFonts w:ascii="Century Gothic" w:hAnsi="Century Gothic"/>
        </w:rPr>
      </w:pPr>
      <w:r>
        <w:rPr>
          <w:rFonts w:ascii="Century Gothic" w:hAnsi="Century Gothic"/>
        </w:rPr>
      </w:r>
    </w:p>
    <w:p>
      <w:pPr>
        <w:pStyle w:val="Footer"/>
        <w:rPr>
          <w:rFonts w:ascii="Century Gothic" w:hAnsi="Century Gothic"/>
        </w:rPr>
      </w:pPr>
      <w:r>
        <w:rPr>
          <w:rFonts w:ascii="Century Gothic" w:hAnsi="Century Gothic"/>
        </w:rPr>
      </w:r>
    </w:p>
    <w:p>
      <w:pPr>
        <w:pStyle w:val="Footer"/>
        <w:rPr>
          <w:rFonts w:ascii="Century Gothic" w:hAnsi="Century Gothic"/>
        </w:rPr>
      </w:pPr>
      <w:r>
        <w:rPr>
          <w:rFonts w:ascii="Century Gothic" w:hAnsi="Century Gothic"/>
        </w:rPr>
      </w:r>
    </w:p>
    <w:p>
      <w:pPr>
        <w:pStyle w:val="Footer"/>
        <w:rPr>
          <w:rFonts w:ascii="Century Gothic" w:hAnsi="Century Gothic"/>
        </w:rPr>
      </w:pPr>
      <w:r>
        <w:rPr>
          <w:rFonts w:ascii="Century Gothic" w:hAnsi="Century Gothic"/>
        </w:rPr>
      </w:r>
    </w:p>
    <w:p>
      <w:pPr>
        <w:pStyle w:val="BlockText"/>
        <w:jc w:val="center"/>
        <w:rPr>
          <w:rFonts w:ascii="Century Gothic" w:hAnsi="Century Gothic"/>
        </w:rPr>
      </w:pPr>
      <w:r>
        <w:rPr>
          <w:rFonts w:ascii="Century Gothic" w:hAnsi="Century Gothic"/>
          <w:rPrChange w:id="0" w:author="Samuel Amarjawahar" w:date="2018-08-14T11:07:00Z"/>
        </w:rPr>
        <w:t>Copyright Notice</w:t>
      </w:r>
    </w:p>
    <w:p>
      <w:pPr>
        <w:pStyle w:val="MessageHeader"/>
        <w:pBdr>
          <w:top w:val="single" w:sz="6" w:space="1" w:color="00000A"/>
          <w:left w:val="single" w:sz="6" w:space="2" w:color="00000A"/>
          <w:bottom w:val="single" w:sz="6" w:space="1" w:color="00000A"/>
          <w:right w:val="single" w:sz="6" w:space="1" w:color="00000A"/>
        </w:pBdr>
        <w:ind w:left="90" w:right="0" w:hanging="90"/>
        <w:rPr>
          <w:rFonts w:ascii="Century Gothic" w:hAnsi="Century Gothic"/>
          <w:b w:val="false"/>
          <w:b w:val="false"/>
          <w:sz w:val="20"/>
        </w:rPr>
      </w:pPr>
      <w:r>
        <w:rPr>
          <w:rFonts w:ascii="Century Gothic" w:hAnsi="Century Gothic"/>
          <w:b w:val="false"/>
          <w:sz w:val="20"/>
          <w:rPrChange w:id="0" w:author="Samuel Amarjawahar" w:date="2018-08-14T11:07:00Z"/>
        </w:rPr>
        <w:t>The contents of this document are proprietary to IPG Photonics and shall not be disclosed, disseminated, copied, or used except for purposes expressly authorized in writing by IPG Photonics.</w:t>
      </w:r>
    </w:p>
    <w:p>
      <w:pPr>
        <w:pStyle w:val="Copyright"/>
        <w:pBdr>
          <w:top w:val="single" w:sz="6" w:space="1" w:color="00000A"/>
          <w:left w:val="single" w:sz="6" w:space="2" w:color="00000A"/>
          <w:bottom w:val="single" w:sz="6" w:space="1" w:color="00000A"/>
          <w:right w:val="single" w:sz="6" w:space="1" w:color="00000A"/>
        </w:pBdr>
        <w:rPr>
          <w:rFonts w:ascii="Century Gothic" w:hAnsi="Century Gothic"/>
        </w:rPr>
      </w:pPr>
      <w:r>
        <w:rPr>
          <w:rFonts w:ascii="Century Gothic" w:hAnsi="Century Gothic"/>
        </w:rPr>
      </w:r>
    </w:p>
    <w:p>
      <w:pPr>
        <w:pStyle w:val="RevHty"/>
        <w:rPr>
          <w:rFonts w:ascii="Century Gothic" w:hAnsi="Century Gothic"/>
        </w:rPr>
      </w:pPr>
      <w:r>
        <w:rPr>
          <w:rFonts w:ascii="Century Gothic" w:hAnsi="Century Gothic"/>
        </w:rPr>
      </w:r>
    </w:p>
    <w:p>
      <w:pPr>
        <w:pStyle w:val="RevHty"/>
        <w:rPr>
          <w:rFonts w:ascii="Century Gothic" w:hAnsi="Century Gothic"/>
        </w:rPr>
      </w:pPr>
      <w:r>
        <w:rPr>
          <w:rFonts w:ascii="Century Gothic" w:hAnsi="Century Gothic"/>
          <w:rPrChange w:id="0" w:author="Samuel Amarjawahar" w:date="2018-08-14T11:07:00Z"/>
        </w:rPr>
        <w:t>Revision History</w:t>
      </w:r>
    </w:p>
    <w:tbl>
      <w:tblPr>
        <w:tblW w:w="5000" w:type="pct"/>
        <w:jc w:val="left"/>
        <w:tblInd w:w="-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1" w:type="dxa"/>
          <w:bottom w:w="0" w:type="dxa"/>
          <w:right w:w="108" w:type="dxa"/>
        </w:tblCellMar>
      </w:tblPr>
      <w:tblGrid>
        <w:gridCol w:w="950"/>
        <w:gridCol w:w="1459"/>
        <w:gridCol w:w="1559"/>
        <w:gridCol w:w="5391"/>
      </w:tblGrid>
      <w:tr>
        <w:trPr>
          <w:tblHeader w:val="true"/>
        </w:trPr>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0E0E0" w:val="clear"/>
            <w:tcMar>
              <w:left w:w="91" w:type="dxa"/>
            </w:tcMar>
          </w:tcPr>
          <w:p>
            <w:pPr>
              <w:pStyle w:val="BlockText"/>
              <w:keepNext/>
              <w:keepLines/>
              <w:spacing w:before="120" w:after="120"/>
              <w:jc w:val="center"/>
              <w:rPr>
                <w:rFonts w:ascii="Century Gothic" w:hAnsi="Century Gothic"/>
              </w:rPr>
            </w:pPr>
            <w:r>
              <w:rPr>
                <w:rFonts w:ascii="Century Gothic" w:hAnsi="Century Gothic"/>
                <w:rPrChange w:id="0" w:author="Samuel Amarjawahar" w:date="2018-08-14T11:07:00Z"/>
              </w:rPr>
              <w:t>Version No</w:t>
            </w:r>
          </w:p>
        </w:tc>
        <w:tc>
          <w:tcPr>
            <w:tcW w:w="14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0E0E0" w:val="clear"/>
            <w:tcMar>
              <w:left w:w="91" w:type="dxa"/>
            </w:tcMar>
          </w:tcPr>
          <w:p>
            <w:pPr>
              <w:pStyle w:val="BlockText"/>
              <w:spacing w:before="120" w:after="120"/>
              <w:jc w:val="center"/>
              <w:rPr>
                <w:rFonts w:ascii="Century Gothic" w:hAnsi="Century Gothic"/>
              </w:rPr>
            </w:pPr>
            <w:r>
              <w:rPr>
                <w:rFonts w:ascii="Century Gothic" w:hAnsi="Century Gothic"/>
                <w:rPrChange w:id="0" w:author="Samuel Amarjawahar" w:date="2018-08-14T11:07:00Z"/>
              </w:rPr>
              <w:t>Date</w:t>
            </w:r>
          </w:p>
        </w:tc>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0E0E0" w:val="clear"/>
            <w:tcMar>
              <w:left w:w="91" w:type="dxa"/>
            </w:tcMar>
          </w:tcPr>
          <w:p>
            <w:pPr>
              <w:pStyle w:val="BlockText"/>
              <w:spacing w:before="120" w:after="120"/>
              <w:jc w:val="center"/>
              <w:rPr>
                <w:rFonts w:ascii="Century Gothic" w:hAnsi="Century Gothic"/>
              </w:rPr>
            </w:pPr>
            <w:r>
              <w:rPr>
                <w:rFonts w:ascii="Century Gothic" w:hAnsi="Century Gothic"/>
                <w:rPrChange w:id="0" w:author="Samuel Amarjawahar" w:date="2018-08-14T11:07:00Z"/>
              </w:rPr>
              <w:t>Prepared by / Modified by</w:t>
            </w:r>
          </w:p>
        </w:tc>
        <w:tc>
          <w:tcPr>
            <w:tcW w:w="53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0E0E0" w:val="clear"/>
            <w:tcMar>
              <w:left w:w="91" w:type="dxa"/>
            </w:tcMar>
          </w:tcPr>
          <w:p>
            <w:pPr>
              <w:pStyle w:val="BlockText"/>
              <w:spacing w:before="120" w:after="120"/>
              <w:jc w:val="center"/>
              <w:rPr>
                <w:rFonts w:ascii="Century Gothic" w:hAnsi="Century Gothic"/>
              </w:rPr>
            </w:pPr>
            <w:r>
              <w:rPr>
                <w:rFonts w:ascii="Century Gothic" w:hAnsi="Century Gothic"/>
                <w:rPrChange w:id="0" w:author="Samuel Amarjawahar" w:date="2018-08-14T11:07:00Z"/>
              </w:rPr>
              <w:t>Significant Changes</w:t>
            </w:r>
          </w:p>
        </w:tc>
      </w:tr>
      <w:tr>
        <w:trPr/>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jc w:val="center"/>
              <w:rPr>
                <w:rFonts w:ascii="Century Gothic" w:hAnsi="Century Gothic"/>
              </w:rPr>
            </w:pPr>
            <w:r>
              <w:rPr>
                <w:rFonts w:ascii="Century Gothic" w:hAnsi="Century Gothic"/>
                <w:rPrChange w:id="0" w:author="Samuel Amarjawahar" w:date="2018-08-14T11:07:00Z"/>
              </w:rPr>
              <w:t>0.1</w:t>
            </w:r>
          </w:p>
        </w:tc>
        <w:tc>
          <w:tcPr>
            <w:tcW w:w="14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jc w:val="center"/>
              <w:rPr/>
            </w:pPr>
            <w:ins w:id="28" w:author="Samuel Amarjawahar" w:date="2018-08-13T13:05:00Z">
              <w:r>
                <w:rPr>
                  <w:rFonts w:ascii="Century Gothic" w:hAnsi="Century Gothic"/>
                </w:rPr>
                <w:t>13</w:t>
              </w:r>
            </w:ins>
            <w:del w:id="29" w:author="Samuel Amarjawahar" w:date="2018-08-13T13:05:00Z">
              <w:r>
                <w:rPr>
                  <w:rFonts w:ascii="Century Gothic" w:hAnsi="Century Gothic"/>
                </w:rPr>
                <w:delText>04</w:delText>
              </w:r>
            </w:del>
            <w:r>
              <w:rPr>
                <w:rFonts w:ascii="Century Gothic" w:hAnsi="Century Gothic"/>
                <w:rPrChange w:id="0" w:author="Samuel Amarjawahar" w:date="2018-08-14T11:07:00Z"/>
              </w:rPr>
              <w:t>-</w:t>
            </w:r>
            <w:del w:id="31" w:author="Samuel Amarjawahar" w:date="2018-08-13T13:05:00Z">
              <w:r>
                <w:rPr>
                  <w:rFonts w:ascii="Century Gothic" w:hAnsi="Century Gothic"/>
                </w:rPr>
                <w:delText>July</w:delText>
              </w:r>
            </w:del>
            <w:ins w:id="32" w:author="Samuel Amarjawahar" w:date="2018-08-13T13:05:00Z">
              <w:r>
                <w:rPr>
                  <w:rFonts w:ascii="Century Gothic" w:hAnsi="Century Gothic"/>
                </w:rPr>
                <w:t>Aug</w:t>
              </w:r>
            </w:ins>
            <w:r>
              <w:rPr>
                <w:rFonts w:ascii="Century Gothic" w:hAnsi="Century Gothic"/>
                <w:rPrChange w:id="0" w:author="Samuel Amarjawahar" w:date="2018-08-14T11:07:00Z"/>
              </w:rPr>
              <w:t>-2018</w:t>
            </w:r>
          </w:p>
        </w:tc>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jc w:val="center"/>
              <w:rPr>
                <w:rFonts w:ascii="Century Gothic" w:hAnsi="Century Gothic"/>
              </w:rPr>
            </w:pPr>
            <w:r>
              <w:rPr>
                <w:rFonts w:ascii="Century Gothic" w:hAnsi="Century Gothic"/>
                <w:rPrChange w:id="0" w:author="Samuel Amarjawahar" w:date="2018-08-14T11:07:00Z"/>
              </w:rPr>
              <w:t>HCL NMS Team</w:t>
            </w:r>
          </w:p>
        </w:tc>
        <w:tc>
          <w:tcPr>
            <w:tcW w:w="53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vAlign w:val="center"/>
          </w:tcPr>
          <w:p>
            <w:pPr>
              <w:pStyle w:val="Tablebody"/>
              <w:numPr>
                <w:ilvl w:val="0"/>
                <w:numId w:val="5"/>
              </w:numPr>
              <w:spacing w:before="120" w:after="120"/>
              <w:ind w:left="720" w:right="0" w:hanging="686"/>
              <w:rPr>
                <w:rFonts w:ascii="Century Gothic" w:hAnsi="Century Gothic"/>
              </w:rPr>
            </w:pPr>
            <w:r>
              <w:rPr>
                <w:rFonts w:ascii="Century Gothic" w:hAnsi="Century Gothic"/>
                <w:rPrChange w:id="0" w:author="Samuel Amarjawahar" w:date="2018-08-14T11:07:00Z"/>
              </w:rPr>
              <w:t>Initial Version</w:t>
            </w:r>
          </w:p>
        </w:tc>
      </w:tr>
      <w:tr>
        <w:trPr/>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jc w:val="center"/>
              <w:rPr>
                <w:rFonts w:ascii="Century Gothic" w:hAnsi="Century Gothic"/>
              </w:rPr>
            </w:pPr>
            <w:del w:id="36" w:author="Samuel Amarjawahar" w:date="2018-08-13T13:05:00Z">
              <w:r>
                <w:rPr>
                  <w:rFonts w:ascii="Century Gothic" w:hAnsi="Century Gothic"/>
                </w:rPr>
                <w:delText>0.2</w:delText>
              </w:r>
            </w:del>
          </w:p>
        </w:tc>
        <w:tc>
          <w:tcPr>
            <w:tcW w:w="14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37" w:author="Samuel Amarjawahar" w:date="2018-08-13T13:06:00Z">
              <w:r>
                <w:rPr>
                  <w:rFonts w:ascii="Century Gothic" w:hAnsi="Century Gothic"/>
                </w:rPr>
                <w:delText>12-July-2018</w:delText>
              </w:r>
            </w:del>
          </w:p>
        </w:tc>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38" w:author="Samuel Amarjawahar" w:date="2018-08-13T13:06:00Z">
              <w:r>
                <w:rPr>
                  <w:rFonts w:ascii="Century Gothic" w:hAnsi="Century Gothic"/>
                </w:rPr>
                <w:delText>HCL NMS Team</w:delText>
              </w:r>
            </w:del>
          </w:p>
        </w:tc>
        <w:tc>
          <w:tcPr>
            <w:tcW w:w="53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vAlign w:val="center"/>
          </w:tcPr>
          <w:p>
            <w:pPr>
              <w:pStyle w:val="Tablebody"/>
              <w:spacing w:before="120" w:after="120"/>
              <w:rPr>
                <w:rFonts w:ascii="Century Gothic" w:hAnsi="Century Gothic"/>
              </w:rPr>
            </w:pPr>
            <w:del w:id="39" w:author="Samuel Amarjawahar" w:date="2018-08-13T13:06:00Z">
              <w:r>
                <w:rPr>
                  <w:rFonts w:ascii="Century Gothic" w:hAnsi="Century Gothic"/>
                </w:rPr>
                <w:delText>Updated after internal review comments</w:delText>
              </w:r>
            </w:del>
          </w:p>
        </w:tc>
      </w:tr>
      <w:tr>
        <w:trPr/>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40" w:author="Samuel Amarjawahar" w:date="2018-08-13T13:06:00Z">
              <w:r>
                <w:rPr>
                  <w:rFonts w:ascii="Century Gothic" w:hAnsi="Century Gothic"/>
                </w:rPr>
                <w:delText>0.3</w:delText>
              </w:r>
            </w:del>
          </w:p>
        </w:tc>
        <w:tc>
          <w:tcPr>
            <w:tcW w:w="14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41" w:author="Samuel Amarjawahar" w:date="2018-08-13T13:06:00Z">
              <w:r>
                <w:rPr>
                  <w:rFonts w:ascii="Century Gothic" w:hAnsi="Century Gothic"/>
                </w:rPr>
                <w:delText>19-July-2018</w:delText>
              </w:r>
            </w:del>
          </w:p>
        </w:tc>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42" w:author="Samuel Amarjawahar" w:date="2018-08-13T13:06:00Z">
              <w:r>
                <w:rPr>
                  <w:rFonts w:ascii="Century Gothic" w:hAnsi="Century Gothic"/>
                </w:rPr>
                <w:delText>HCL NMS Team</w:delText>
              </w:r>
            </w:del>
          </w:p>
        </w:tc>
        <w:tc>
          <w:tcPr>
            <w:tcW w:w="53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vAlign w:val="center"/>
          </w:tcPr>
          <w:p>
            <w:pPr>
              <w:pStyle w:val="Tablebody"/>
              <w:spacing w:before="0" w:after="0"/>
              <w:rPr>
                <w:rFonts w:ascii="Century Gothic" w:hAnsi="Century Gothic"/>
                <w:iCs w:val="false"/>
              </w:rPr>
            </w:pPr>
            <w:r>
              <w:rPr>
                <w:rFonts w:ascii="Century Gothic" w:hAnsi="Century Gothic"/>
                <w:iCs w:val="false"/>
              </w:rPr>
            </w:r>
          </w:p>
          <w:p>
            <w:pPr>
              <w:pStyle w:val="Tablebody"/>
              <w:spacing w:before="0" w:after="0"/>
              <w:rPr>
                <w:rFonts w:ascii="Century Gothic" w:hAnsi="Century Gothic"/>
                <w:iCs w:val="false"/>
              </w:rPr>
            </w:pPr>
            <w:del w:id="43" w:author="Samuel Amarjawahar" w:date="2018-08-13T13:06:00Z">
              <w:r>
                <w:rPr>
                  <w:rFonts w:ascii="Century Gothic" w:hAnsi="Century Gothic"/>
                  <w:iCs w:val="false"/>
                </w:rPr>
                <w:delText xml:space="preserve">Added Alarm Management Feature hangeCinitial Review of SRS Updated after IPG </w:delText>
              </w:r>
            </w:del>
          </w:p>
        </w:tc>
      </w:tr>
      <w:tr>
        <w:trPr/>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jc w:val="center"/>
              <w:rPr>
                <w:rFonts w:ascii="Century Gothic" w:hAnsi="Century Gothic"/>
                <w:iCs w:val="false"/>
              </w:rPr>
            </w:pPr>
            <w:del w:id="44" w:author="Samuel Amarjawahar" w:date="2018-08-13T13:06:00Z">
              <w:r>
                <w:rPr>
                  <w:rFonts w:ascii="Century Gothic" w:hAnsi="Century Gothic"/>
                  <w:iCs w:val="false"/>
                </w:rPr>
                <w:delText>0.4</w:delText>
              </w:r>
            </w:del>
          </w:p>
        </w:tc>
        <w:tc>
          <w:tcPr>
            <w:tcW w:w="14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iCs w:val="false"/>
              </w:rPr>
            </w:pPr>
            <w:del w:id="45" w:author="Samuel Amarjawahar" w:date="2018-08-13T13:06:00Z">
              <w:r>
                <w:rPr>
                  <w:rFonts w:ascii="Century Gothic" w:hAnsi="Century Gothic"/>
                  <w:iCs w:val="false"/>
                </w:rPr>
                <w:delText>10-Aug-2018</w:delText>
              </w:r>
            </w:del>
          </w:p>
        </w:tc>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iCs w:val="false"/>
              </w:rPr>
            </w:pPr>
            <w:del w:id="46" w:author="Samuel Amarjawahar" w:date="2018-08-13T13:06:00Z">
              <w:r>
                <w:rPr>
                  <w:rFonts w:ascii="Century Gothic" w:hAnsi="Century Gothic"/>
                  <w:iCs w:val="false"/>
                </w:rPr>
                <w:delText>HCL NMS Team</w:delText>
              </w:r>
            </w:del>
          </w:p>
        </w:tc>
        <w:tc>
          <w:tcPr>
            <w:tcW w:w="53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vAlign w:val="center"/>
          </w:tcPr>
          <w:p>
            <w:pPr>
              <w:pStyle w:val="Tablebody"/>
              <w:spacing w:before="0" w:after="0"/>
              <w:rPr>
                <w:rFonts w:ascii="Century Gothic" w:hAnsi="Century Gothic"/>
                <w:iCs w:val="false"/>
              </w:rPr>
            </w:pPr>
            <w:del w:id="47" w:author="Samuel Amarjawahar" w:date="2018-08-13T13:06:00Z">
              <w:r>
                <w:rPr>
                  <w:rFonts w:ascii="Century Gothic" w:hAnsi="Century Gothic"/>
                  <w:iCs w:val="false"/>
                </w:rPr>
                <w:delText>, User/User Group Management and User Actions Log featuresUpdated IPG Review Comments for Alarm Management</w:delText>
              </w:r>
            </w:del>
          </w:p>
        </w:tc>
      </w:tr>
    </w:tbl>
    <w:p>
      <w:pPr>
        <w:pStyle w:val="Normal"/>
        <w:jc w:val="right"/>
        <w:rPr>
          <w:rFonts w:ascii="Century Gothic" w:hAnsi="Century Gothic"/>
          <w:ins w:id="49" w:author="Samuel Amarjawahar" w:date="2018-08-16T14:36:00Z"/>
          <w:b/>
          <w:b/>
          <w:u w:val="single"/>
        </w:rPr>
      </w:pPr>
      <w:ins w:id="48" w:author="Samuel Amarjawahar" w:date="2018-08-16T14:36:00Z">
        <w:r>
          <w:rPr>
            <w:rFonts w:ascii="Century Gothic" w:hAnsi="Century Gothic"/>
            <w:b/>
            <w:u w:val="single"/>
          </w:rPr>
        </w:r>
      </w:ins>
    </w:p>
    <w:p>
      <w:pPr>
        <w:pStyle w:val="Normal"/>
        <w:rPr>
          <w:rFonts w:ascii="Arial" w:hAnsi="Arial" w:cs="Arial"/>
          <w:sz w:val="22"/>
          <w:szCs w:val="22"/>
          <w:lang w:val="en-IN" w:eastAsia="en-IN"/>
        </w:rPr>
      </w:pPr>
      <w:ins w:id="50" w:author="Samuel Amarjawahar" w:date="2018-08-16T14:48:00Z">
        <w:r>
          <w:rPr>
            <w:rFonts w:cs="Arial" w:ascii="Arial" w:hAnsi="Arial"/>
            <w:sz w:val="22"/>
            <w:szCs w:val="22"/>
            <w:lang w:val="en-IN" w:eastAsia="en-IN"/>
          </w:rPr>
          <w:t>Table Of Contents</w:t>
        </w:r>
      </w:ins>
    </w:p>
    <w:p>
      <w:pPr>
        <w:pStyle w:val="Normal"/>
        <w:rPr>
          <w:rFonts w:ascii="Arial" w:hAnsi="Arial" w:cs="Arial"/>
          <w:sz w:val="22"/>
          <w:szCs w:val="22"/>
          <w:lang w:val="en-IN" w:eastAsia="en-IN"/>
        </w:rPr>
      </w:pPr>
      <w:ins w:id="51" w:author="Samuel Amarjawahar" w:date="2018-08-16T14:48:00Z">
        <w:r>
          <w:rPr>
            <w:rFonts w:cs="Arial" w:ascii="Arial" w:hAnsi="Arial"/>
            <w:sz w:val="22"/>
            <w:szCs w:val="22"/>
            <w:lang w:val="en-IN" w:eastAsia="en-IN"/>
          </w:rPr>
          <w:t>1. Introduction...................................................................................................... 3</w:t>
        </w:r>
      </w:ins>
    </w:p>
    <w:p>
      <w:pPr>
        <w:pStyle w:val="Normal"/>
        <w:rPr>
          <w:rFonts w:ascii="Arial" w:hAnsi="Arial" w:cs="Arial"/>
          <w:sz w:val="22"/>
          <w:szCs w:val="22"/>
          <w:lang w:val="en-IN" w:eastAsia="en-IN"/>
        </w:rPr>
      </w:pPr>
      <w:ins w:id="52" w:author="Samuel Amarjawahar" w:date="2018-08-16T14:48:00Z">
        <w:r>
          <w:rPr>
            <w:rFonts w:cs="Arial" w:ascii="Arial" w:hAnsi="Arial"/>
            <w:sz w:val="22"/>
            <w:szCs w:val="22"/>
            <w:lang w:val="en-IN" w:eastAsia="en-IN"/>
          </w:rPr>
          <w:t>1.1. Purpose...................................................................................................... 3</w:t>
        </w:r>
      </w:ins>
    </w:p>
    <w:p>
      <w:pPr>
        <w:pStyle w:val="Normal"/>
        <w:rPr>
          <w:rFonts w:ascii="Arial" w:hAnsi="Arial" w:cs="Arial"/>
          <w:sz w:val="22"/>
          <w:szCs w:val="22"/>
          <w:lang w:val="en-IN" w:eastAsia="en-IN"/>
        </w:rPr>
      </w:pPr>
      <w:ins w:id="53" w:author="Samuel Amarjawahar" w:date="2018-08-16T14:48:00Z">
        <w:r>
          <w:rPr>
            <w:rFonts w:cs="Arial" w:ascii="Arial" w:hAnsi="Arial"/>
            <w:sz w:val="22"/>
            <w:szCs w:val="22"/>
            <w:lang w:val="en-IN" w:eastAsia="en-IN"/>
          </w:rPr>
          <w:t>1.2</w:t>
          <w:tab/>
          <w:t>Scope................................................................................................ 3</w:t>
        </w:r>
      </w:ins>
    </w:p>
    <w:p>
      <w:pPr>
        <w:pStyle w:val="Normal"/>
        <w:rPr>
          <w:rFonts w:ascii="Arial" w:hAnsi="Arial" w:cs="Arial"/>
          <w:sz w:val="22"/>
          <w:szCs w:val="22"/>
          <w:lang w:val="en-IN" w:eastAsia="en-IN"/>
        </w:rPr>
      </w:pPr>
      <w:ins w:id="54" w:author="Samuel Amarjawahar" w:date="2018-08-16T14:48:00Z">
        <w:r>
          <w:rPr>
            <w:rFonts w:cs="Arial" w:ascii="Arial" w:hAnsi="Arial"/>
            <w:sz w:val="22"/>
            <w:szCs w:val="22"/>
            <w:lang w:val="en-IN" w:eastAsia="en-IN"/>
          </w:rPr>
          <w:t>1.3</w:t>
          <w:tab/>
          <w:t>Environment ................................................................................. 3</w:t>
        </w:r>
      </w:ins>
    </w:p>
    <w:p>
      <w:pPr>
        <w:pStyle w:val="Normal"/>
        <w:rPr>
          <w:rFonts w:ascii="Arial" w:hAnsi="Arial" w:cs="Arial"/>
          <w:sz w:val="22"/>
          <w:szCs w:val="22"/>
          <w:lang w:val="en-IN" w:eastAsia="en-IN"/>
        </w:rPr>
      </w:pPr>
      <w:ins w:id="55" w:author="Samuel Amarjawahar" w:date="2018-08-16T14:48:00Z">
        <w:r>
          <w:rPr>
            <w:rFonts w:cs="Arial" w:ascii="Arial" w:hAnsi="Arial"/>
            <w:sz w:val="22"/>
            <w:szCs w:val="22"/>
            <w:lang w:val="en-IN" w:eastAsia="en-IN"/>
          </w:rPr>
          <w:t>2</w:t>
          <w:tab/>
          <w:t>Build Process ........................................................................................... 3</w:t>
        </w:r>
      </w:ins>
    </w:p>
    <w:p>
      <w:pPr>
        <w:pStyle w:val="Normal"/>
        <w:rPr>
          <w:rFonts w:ascii="Arial" w:hAnsi="Arial" w:cs="Arial"/>
          <w:sz w:val="22"/>
          <w:szCs w:val="22"/>
          <w:lang w:val="en-IN" w:eastAsia="en-IN"/>
        </w:rPr>
      </w:pPr>
      <w:ins w:id="56" w:author="Samuel Amarjawahar" w:date="2018-08-16T14:48:00Z">
        <w:r>
          <w:rPr>
            <w:rFonts w:cs="Arial" w:ascii="Arial" w:hAnsi="Arial"/>
            <w:sz w:val="22"/>
            <w:szCs w:val="22"/>
            <w:lang w:val="en-IN" w:eastAsia="en-IN"/>
          </w:rPr>
          <w:t>3  Build Structure.................................................................................................. 4</w:t>
        </w:r>
      </w:ins>
    </w:p>
    <w:p>
      <w:pPr>
        <w:pStyle w:val="Normal"/>
        <w:rPr>
          <w:rFonts w:ascii="Arial" w:hAnsi="Arial" w:cs="Arial"/>
          <w:sz w:val="22"/>
          <w:szCs w:val="22"/>
          <w:lang w:val="en-IN" w:eastAsia="en-IN"/>
        </w:rPr>
      </w:pPr>
      <w:ins w:id="57" w:author="Samuel Amarjawahar" w:date="2018-08-16T14:48:00Z">
        <w:r>
          <w:rPr>
            <w:rFonts w:cs="Arial" w:ascii="Arial" w:hAnsi="Arial"/>
            <w:sz w:val="22"/>
            <w:szCs w:val="22"/>
            <w:lang w:val="en-IN" w:eastAsia="en-IN"/>
          </w:rPr>
          <w:t>4 ipgBuild.sh .................................................................................................... 5</w:t>
        </w:r>
      </w:ins>
    </w:p>
    <w:p>
      <w:pPr>
        <w:pStyle w:val="Normal"/>
        <w:rPr>
          <w:rFonts w:ascii="Arial" w:hAnsi="Arial" w:cs="Arial"/>
          <w:sz w:val="22"/>
          <w:szCs w:val="22"/>
          <w:lang w:val="en-IN" w:eastAsia="en-IN"/>
        </w:rPr>
      </w:pPr>
      <w:ins w:id="58" w:author="Samuel Amarjawahar" w:date="2018-08-16T14:48:00Z">
        <w:r>
          <w:rPr>
            <w:rFonts w:cs="Arial" w:ascii="Arial" w:hAnsi="Arial"/>
            <w:sz w:val="22"/>
            <w:szCs w:val="22"/>
            <w:lang w:val="en-IN" w:eastAsia="en-IN"/>
          </w:rPr>
          <w:t>5 Tools used..................................................................................... 5</w:t>
        </w:r>
      </w:ins>
    </w:p>
    <w:p>
      <w:pPr>
        <w:pStyle w:val="Normal"/>
        <w:rPr>
          <w:rFonts w:ascii="Arial" w:hAnsi="Arial" w:cs="Arial"/>
          <w:sz w:val="22"/>
          <w:szCs w:val="22"/>
          <w:lang w:val="en-IN" w:eastAsia="en-IN"/>
        </w:rPr>
      </w:pPr>
      <w:ins w:id="59" w:author="Samuel Amarjawahar" w:date="2018-08-16T14:48:00Z">
        <w:r>
          <w:rPr>
            <w:rFonts w:cs="Arial" w:ascii="Arial" w:hAnsi="Arial"/>
            <w:sz w:val="22"/>
            <w:szCs w:val="22"/>
            <w:lang w:val="en-IN" w:eastAsia="en-IN"/>
          </w:rPr>
          <w:t>5.1 Nightly build................................................................................................ 5</w:t>
        </w:r>
      </w:ins>
    </w:p>
    <w:p>
      <w:pPr>
        <w:pStyle w:val="Normal"/>
        <w:rPr>
          <w:rFonts w:ascii="Arial" w:hAnsi="Arial" w:cs="Arial"/>
          <w:sz w:val="22"/>
          <w:szCs w:val="22"/>
          <w:lang w:val="en-IN" w:eastAsia="en-IN"/>
        </w:rPr>
      </w:pPr>
      <w:ins w:id="60" w:author="Samuel Amarjawahar" w:date="2018-08-16T14:48:00Z">
        <w:r>
          <w:rPr>
            <w:rFonts w:cs="Arial" w:ascii="Arial" w:hAnsi="Arial"/>
            <w:sz w:val="22"/>
            <w:szCs w:val="22"/>
            <w:lang w:val="en-IN" w:eastAsia="en-IN"/>
          </w:rPr>
          <w:t>5.2 Interactive Build..................................................................................................... 5</w:t>
        </w:r>
      </w:ins>
    </w:p>
    <w:p>
      <w:pPr>
        <w:pStyle w:val="Normal"/>
        <w:rPr>
          <w:rFonts w:ascii="Arial" w:hAnsi="Arial" w:cs="Arial"/>
          <w:sz w:val="22"/>
          <w:szCs w:val="22"/>
          <w:lang w:val="en-IN" w:eastAsia="en-IN"/>
          <w:ins w:id="62" w:author="Samuel Amarjawahar" w:date="2018-08-16T14:36:00Z"/>
        </w:rPr>
      </w:pPr>
      <w:ins w:id="61" w:author="Samuel Amarjawahar" w:date="2018-08-16T14:36:00Z">
        <w:r>
          <w:rPr>
            <w:rFonts w:cs="Arial" w:ascii="Arial" w:hAnsi="Arial"/>
            <w:sz w:val="22"/>
            <w:szCs w:val="22"/>
            <w:lang w:val="en-IN" w:eastAsia="en-IN"/>
          </w:rPr>
        </w:r>
      </w:ins>
    </w:p>
    <w:p>
      <w:pPr>
        <w:pStyle w:val="Normal"/>
        <w:jc w:val="right"/>
        <w:rPr>
          <w:rFonts w:ascii="Century Gothic" w:hAnsi="Century Gothic"/>
          <w:b/>
          <w:b/>
          <w:u w:val="single"/>
        </w:rPr>
      </w:pPr>
      <w:r>
        <w:rPr>
          <w:rFonts w:ascii="Century Gothic" w:hAnsi="Century Gothic"/>
          <w:b/>
          <w:u w:val="single"/>
        </w:rPr>
      </w:r>
    </w:p>
    <w:p>
      <w:pPr>
        <w:pStyle w:val="RevHty"/>
        <w:rPr>
          <w:rFonts w:ascii="Century Gothic" w:hAnsi="Century Gothic"/>
        </w:rPr>
      </w:pPr>
      <w:r>
        <w:rPr>
          <w:rFonts w:ascii="Century Gothic" w:hAnsi="Century Gothic"/>
          <w:rPrChange w:id="0" w:author="Samuel Amarjawahar" w:date="2018-08-14T11:07:00Z"/>
        </w:rPr>
        <w:t>Glossary</w:t>
      </w:r>
    </w:p>
    <w:tbl>
      <w:tblPr>
        <w:tblW w:w="5000" w:type="pct"/>
        <w:jc w:val="left"/>
        <w:tblInd w:w="-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1" w:type="dxa"/>
          <w:bottom w:w="0" w:type="dxa"/>
          <w:right w:w="108" w:type="dxa"/>
        </w:tblCellMar>
      </w:tblPr>
      <w:tblGrid>
        <w:gridCol w:w="3184"/>
        <w:gridCol w:w="6175"/>
      </w:tblGrid>
      <w:tr>
        <w:trPr>
          <w:trHeight w:val="434"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0E0E0" w:val="clear"/>
            <w:tcMar>
              <w:left w:w="91" w:type="dxa"/>
            </w:tcMar>
          </w:tcPr>
          <w:p>
            <w:pPr>
              <w:pStyle w:val="BlockText"/>
              <w:spacing w:before="120" w:after="120"/>
              <w:jc w:val="center"/>
              <w:rPr>
                <w:rFonts w:ascii="Century Gothic" w:hAnsi="Century Gothic"/>
              </w:rPr>
            </w:pPr>
            <w:r>
              <w:rPr>
                <w:rFonts w:ascii="Century Gothic" w:hAnsi="Century Gothic"/>
                <w:rPrChange w:id="0" w:author="Samuel Amarjawahar" w:date="2018-08-14T11:07:00Z"/>
              </w:rPr>
              <w:t>Abbreviation</w:t>
            </w:r>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0E0E0" w:val="clear"/>
            <w:tcMar>
              <w:left w:w="91" w:type="dxa"/>
            </w:tcMar>
          </w:tcPr>
          <w:p>
            <w:pPr>
              <w:pStyle w:val="BlockText"/>
              <w:spacing w:before="120" w:after="120"/>
              <w:jc w:val="center"/>
              <w:rPr>
                <w:rFonts w:ascii="Century Gothic" w:hAnsi="Century Gothic"/>
              </w:rPr>
            </w:pPr>
            <w:r>
              <w:rPr>
                <w:rFonts w:ascii="Century Gothic" w:hAnsi="Century Gothic"/>
                <w:rPrChange w:id="0" w:author="Samuel Amarjawahar" w:date="2018-08-14T11:07:00Z"/>
              </w:rPr>
              <w:t>Description</w:t>
            </w:r>
          </w:p>
        </w:tc>
      </w:tr>
      <w:tr>
        <w:trPr>
          <w:trHeight w:val="447"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66" w:author="Samuel Amarjawahar" w:date="2018-08-13T13:06:00Z">
              <w:r>
                <w:rPr>
                  <w:rFonts w:ascii="Century Gothic" w:hAnsi="Century Gothic"/>
                </w:rPr>
                <w:delText>NMS</w:delText>
              </w:r>
            </w:del>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67" w:author="Samuel Amarjawahar" w:date="2018-08-13T13:06:00Z">
              <w:r>
                <w:rPr>
                  <w:rFonts w:ascii="Century Gothic" w:hAnsi="Century Gothic"/>
                </w:rPr>
                <w:delText>Network Management System</w:delText>
              </w:r>
            </w:del>
          </w:p>
        </w:tc>
      </w:tr>
      <w:tr>
        <w:trPr>
          <w:trHeight w:val="434"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68" w:author="Samuel Amarjawahar" w:date="2018-08-13T13:06:00Z">
              <w:r>
                <w:rPr>
                  <w:rFonts w:ascii="Century Gothic" w:hAnsi="Century Gothic"/>
                </w:rPr>
                <w:delText>DWDM</w:delText>
              </w:r>
            </w:del>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69" w:author="Samuel Amarjawahar" w:date="2018-08-13T13:06:00Z">
              <w:r>
                <w:rPr>
                  <w:rFonts w:ascii="Century Gothic" w:hAnsi="Century Gothic"/>
                </w:rPr>
                <w:delText xml:space="preserve">Densed Wavelength Division Multiplexing </w:delText>
              </w:r>
            </w:del>
          </w:p>
        </w:tc>
      </w:tr>
      <w:tr>
        <w:trPr>
          <w:trHeight w:val="434"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r>
      <w:tr>
        <w:trPr>
          <w:trHeight w:val="447"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70" w:author="Samuel Amarjawahar" w:date="2018-08-13T13:06:00Z">
              <w:r>
                <w:rPr>
                  <w:rFonts w:ascii="Century Gothic" w:hAnsi="Century Gothic"/>
                </w:rPr>
                <w:delText>OTN</w:delText>
              </w:r>
            </w:del>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71" w:author="Samuel Amarjawahar" w:date="2018-08-13T13:06:00Z">
              <w:r>
                <w:rPr>
                  <w:rFonts w:ascii="Century Gothic" w:hAnsi="Century Gothic"/>
                </w:rPr>
                <w:delText>Optical Transport Network</w:delText>
              </w:r>
            </w:del>
          </w:p>
        </w:tc>
      </w:tr>
      <w:tr>
        <w:trPr>
          <w:trHeight w:val="434"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72" w:author="Samuel Amarjawahar" w:date="2018-08-13T13:06:00Z">
              <w:r>
                <w:rPr>
                  <w:rFonts w:ascii="Century Gothic" w:hAnsi="Century Gothic"/>
                </w:rPr>
                <w:delText>CU</w:delText>
              </w:r>
            </w:del>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73" w:author="Samuel Amarjawahar" w:date="2018-08-13T13:06:00Z">
              <w:r>
                <w:rPr>
                  <w:rFonts w:ascii="Century Gothic" w:hAnsi="Century Gothic"/>
                </w:rPr>
                <w:delText>Control Unit</w:delText>
              </w:r>
            </w:del>
          </w:p>
        </w:tc>
      </w:tr>
      <w:tr>
        <w:trPr>
          <w:trHeight w:val="434"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74" w:author="Samuel Amarjawahar" w:date="2018-08-13T13:06:00Z">
              <w:r>
                <w:rPr>
                  <w:rFonts w:ascii="Century Gothic" w:hAnsi="Century Gothic"/>
                </w:rPr>
                <w:delText>NE</w:delText>
              </w:r>
            </w:del>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75" w:author="Samuel Amarjawahar" w:date="2018-08-13T13:06:00Z">
              <w:r>
                <w:rPr>
                  <w:rFonts w:ascii="Century Gothic" w:hAnsi="Century Gothic"/>
                </w:rPr>
                <w:delText>Network Element</w:delText>
              </w:r>
            </w:del>
          </w:p>
        </w:tc>
      </w:tr>
      <w:tr>
        <w:trPr>
          <w:trHeight w:val="447"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76" w:author="Samuel Amarjawahar" w:date="2018-08-13T13:06:00Z">
              <w:r>
                <w:rPr>
                  <w:rFonts w:ascii="Century Gothic" w:hAnsi="Century Gothic"/>
                </w:rPr>
                <w:delText>MD5</w:delText>
              </w:r>
            </w:del>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77" w:author="Samuel Amarjawahar" w:date="2018-08-13T13:06:00Z">
              <w:r>
                <w:rPr>
                  <w:rFonts w:ascii="Century Gothic" w:hAnsi="Century Gothic"/>
                </w:rPr>
                <w:delText>Message Digest 5 – Hash Algorithm</w:delText>
              </w:r>
            </w:del>
          </w:p>
        </w:tc>
      </w:tr>
      <w:tr>
        <w:trPr>
          <w:trHeight w:val="434"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78" w:author="Samuel Amarjawahar" w:date="2018-08-13T13:06:00Z">
              <w:r>
                <w:rPr>
                  <w:rFonts w:ascii="Century Gothic" w:hAnsi="Century Gothic"/>
                </w:rPr>
                <w:delText>SFTP</w:delText>
              </w:r>
            </w:del>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79" w:author="Samuel Amarjawahar" w:date="2018-08-13T13:06:00Z">
              <w:r>
                <w:rPr>
                  <w:rFonts w:ascii="Century Gothic" w:hAnsi="Century Gothic"/>
                </w:rPr>
                <w:delText>Secured File Transfer Protocol</w:delText>
              </w:r>
            </w:del>
          </w:p>
        </w:tc>
      </w:tr>
      <w:tr>
        <w:trPr>
          <w:trHeight w:val="434"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80" w:author="Samuel Amarjawahar" w:date="2018-08-13T13:06:00Z">
              <w:r>
                <w:rPr>
                  <w:rFonts w:ascii="Century Gothic" w:hAnsi="Century Gothic"/>
                </w:rPr>
                <w:delText>DB</w:delText>
              </w:r>
            </w:del>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del w:id="81" w:author="Samuel Amarjawahar" w:date="2018-08-13T13:06:00Z">
              <w:r>
                <w:rPr>
                  <w:rFonts w:ascii="Century Gothic" w:hAnsi="Century Gothic"/>
                </w:rPr>
                <w:delText>Database</w:delText>
              </w:r>
            </w:del>
          </w:p>
        </w:tc>
      </w:tr>
      <w:tr>
        <w:trPr>
          <w:trHeight w:val="447"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r>
      <w:tr>
        <w:trPr>
          <w:trHeight w:val="434"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r>
      <w:tr>
        <w:trPr>
          <w:trHeight w:val="447"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r>
      <w:tr>
        <w:trPr>
          <w:trHeight w:val="434"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r>
      <w:tr>
        <w:trPr>
          <w:trHeight w:val="434"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r>
      <w:tr>
        <w:trPr>
          <w:trHeight w:val="447"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r>
      <w:tr>
        <w:trPr>
          <w:trHeight w:val="434" w:hRule="atLeast"/>
        </w:trPr>
        <w:tc>
          <w:tcPr>
            <w:tcW w:w="31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c>
          <w:tcPr>
            <w:tcW w:w="61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Tablebody"/>
              <w:spacing w:before="120" w:after="120"/>
              <w:rPr>
                <w:rFonts w:ascii="Century Gothic" w:hAnsi="Century Gothic"/>
              </w:rPr>
            </w:pPr>
            <w:r>
              <w:rPr>
                <w:rFonts w:ascii="Century Gothic" w:hAnsi="Century Gothic"/>
              </w:rPr>
            </w:r>
          </w:p>
        </w:tc>
      </w:tr>
    </w:tbl>
    <w:p>
      <w:pPr>
        <w:pStyle w:val="Heading1"/>
        <w:numPr>
          <w:ilvl w:val="0"/>
          <w:numId w:val="0"/>
        </w:numPr>
        <w:shd w:val="clear" w:fill="E0E0E0"/>
        <w:ind w:left="3312" w:right="0" w:firstLine="288"/>
        <w:jc w:val="left"/>
        <w:rPr>
          <w:rFonts w:ascii="Century Gothic" w:hAnsi="Century Gothic"/>
          <w:del w:id="83" w:author="Samuel Amarjawahar" w:date="2018-08-14T15:34:00Z"/>
          <w:b w:val="false"/>
          <w:b w:val="false"/>
          <w:u w:val="single"/>
        </w:rPr>
      </w:pPr>
      <w:del w:id="82" w:author="Samuel Amarjawahar" w:date="2018-08-14T15:34:00Z">
        <w:r>
          <w:rPr>
            <w:rFonts w:ascii="Century Gothic" w:hAnsi="Century Gothic"/>
            <w:b w:val="false"/>
            <w:u w:val="single"/>
          </w:rPr>
        </w:r>
      </w:del>
    </w:p>
    <w:p>
      <w:pPr>
        <w:pStyle w:val="Heading1"/>
        <w:numPr>
          <w:ilvl w:val="0"/>
          <w:numId w:val="0"/>
        </w:numPr>
        <w:shd w:val="clear" w:fill="E0E0E0"/>
        <w:ind w:left="3312" w:right="0" w:firstLine="288"/>
        <w:jc w:val="left"/>
        <w:rPr/>
      </w:pPr>
      <w:r>
        <w:rPr/>
      </w:r>
    </w:p>
    <w:p>
      <w:pPr>
        <w:pStyle w:val="Normal"/>
        <w:rPr/>
      </w:pPr>
      <w:r>
        <w:rPr/>
      </w:r>
    </w:p>
    <w:p>
      <w:pPr>
        <w:pStyle w:val="Normal"/>
        <w:rPr/>
      </w:pPr>
      <w:r>
        <w:rPr/>
      </w:r>
      <w:r>
        <w:br w:type="page"/>
      </w:r>
    </w:p>
    <w:p>
      <w:pPr>
        <w:pStyle w:val="Normal"/>
        <w:jc w:val="center"/>
        <w:rPr>
          <w:rFonts w:ascii="Century Gothic" w:hAnsi="Century Gothic"/>
          <w:del w:id="85" w:author="Samuel Amarjawahar" w:date="2018-08-14T15:34:00Z"/>
          <w:b/>
          <w:b/>
          <w:u w:val="single"/>
        </w:rPr>
      </w:pPr>
      <w:del w:id="84" w:author="Samuel Amarjawahar" w:date="2018-08-14T15:34:00Z">
        <w:r>
          <w:rPr>
            <w:rFonts w:ascii="Century Gothic" w:hAnsi="Century Gothic"/>
            <w:b/>
            <w:u w:val="single"/>
          </w:rPr>
        </w:r>
      </w:del>
      <w:r>
        <w:br w:type="page"/>
      </w:r>
    </w:p>
    <w:p>
      <w:pPr>
        <w:pStyle w:val="Normal"/>
        <w:jc w:val="center"/>
        <w:rPr/>
      </w:pPr>
      <w:del w:id="86" w:author="Samuel Amarjawahar" w:date="2018-08-14T15:31:00Z">
        <w:r>
          <w:rPr>
            <w:rFonts w:ascii="Century Gothic" w:hAnsi="Century Gothic"/>
            <w:b/>
            <w:u w:val="single"/>
          </w:rPr>
          <w:delText>Table Of Contents</w:delText>
        </w:r>
      </w:del>
    </w:p>
    <w:p>
      <w:pPr>
        <w:pStyle w:val="Contents1"/>
        <w:rPr/>
      </w:pPr>
      <w:r>
        <w:fldChar w:fldCharType="begin"/>
      </w:r>
      <w:r>
        <w:instrText> TOC \o "1-3" \h</w:instrText>
      </w:r>
      <w:r>
        <w:fldChar w:fldCharType="separate"/>
      </w:r>
      <w:del w:id="87" w:author="Samuel Amarjawahar" w:date="2018-08-14T15:15:00Z">
        <w:r>
          <w:rPr>
            <w:rFonts w:ascii="Century Gothic" w:hAnsi="Century Gothic"/>
          </w:rPr>
          <w:delText>1</w:delText>
        </w:r>
      </w:del>
      <w:del w:id="88" w:author="Samuel Amarjawahar" w:date="2018-08-14T15:15:00Z">
        <w:r>
          <w:rPr>
            <w:rFonts w:cs="Latha" w:ascii="Century Gothic" w:hAnsi="Century Gothic"/>
            <w:sz w:val="22"/>
            <w:szCs w:val="22"/>
            <w:lang w:val="en-IN" w:eastAsia="en-IN"/>
          </w:rPr>
          <w:tab/>
        </w:r>
      </w:del>
      <w:del w:id="89" w:author="Samuel Amarjawahar" w:date="2018-08-14T15:15:00Z">
        <w:r>
          <w:rPr>
            <w:rFonts w:ascii="Century Gothic" w:hAnsi="Century Gothic"/>
          </w:rPr>
          <w:delText>Introduction</w:delText>
        </w:r>
      </w:del>
      <w:del w:id="90" w:author="Samuel Amarjawahar" w:date="2018-08-14T15:15:00Z">
        <w:r>
          <w:rPr>
            <w:rFonts w:ascii="Century Gothic" w:hAnsi="Century Gothic"/>
            <w:b w:val="false"/>
            <w:vanish w:val="false"/>
          </w:rPr>
          <w:tab/>
          <w:delText>5</w:delText>
        </w:r>
      </w:del>
    </w:p>
    <w:p>
      <w:pPr>
        <w:pStyle w:val="Contents2"/>
        <w:tabs>
          <w:tab w:val="left" w:pos="1152" w:leader="none"/>
          <w:tab w:val="right" w:pos="9350" w:leader="dot"/>
        </w:tabs>
        <w:rPr/>
      </w:pPr>
      <w:del w:id="91" w:author="Samuel Amarjawahar" w:date="2018-08-14T15:15:00Z">
        <w:r>
          <w:rPr>
            <w:rFonts w:ascii="Century Gothic" w:hAnsi="Century Gothic"/>
          </w:rPr>
          <w:delText>1.1</w:delText>
        </w:r>
      </w:del>
      <w:del w:id="92" w:author="Samuel Amarjawahar" w:date="2018-08-14T15:15:00Z">
        <w:r>
          <w:rPr>
            <w:rFonts w:cs="Latha" w:ascii="Century Gothic" w:hAnsi="Century Gothic"/>
            <w:sz w:val="22"/>
            <w:szCs w:val="22"/>
            <w:lang w:val="en-IN" w:eastAsia="en-IN"/>
          </w:rPr>
          <w:tab/>
        </w:r>
      </w:del>
      <w:del w:id="93" w:author="Samuel Amarjawahar" w:date="2018-08-14T15:15:00Z">
        <w:r>
          <w:rPr>
            <w:rFonts w:ascii="Century Gothic" w:hAnsi="Century Gothic"/>
          </w:rPr>
          <w:delText>Purpose</w:delText>
        </w:r>
      </w:del>
      <w:del w:id="94" w:author="Samuel Amarjawahar" w:date="2018-08-14T15:15:00Z">
        <w:r>
          <w:rPr>
            <w:rFonts w:ascii="Century Gothic" w:hAnsi="Century Gothic"/>
            <w:vanish w:val="false"/>
          </w:rPr>
          <w:tab/>
          <w:delText>5</w:delText>
        </w:r>
      </w:del>
    </w:p>
    <w:p>
      <w:pPr>
        <w:pStyle w:val="Contents2"/>
        <w:tabs>
          <w:tab w:val="left" w:pos="1152" w:leader="none"/>
          <w:tab w:val="right" w:pos="9350" w:leader="dot"/>
        </w:tabs>
        <w:rPr/>
      </w:pPr>
      <w:del w:id="95" w:author="Samuel Amarjawahar" w:date="2018-08-14T15:15:00Z">
        <w:r>
          <w:rPr>
            <w:rFonts w:ascii="Century Gothic" w:hAnsi="Century Gothic"/>
          </w:rPr>
          <w:delText>1.2</w:delText>
        </w:r>
      </w:del>
      <w:del w:id="96" w:author="Samuel Amarjawahar" w:date="2018-08-14T15:15:00Z">
        <w:r>
          <w:rPr>
            <w:rFonts w:cs="Latha" w:ascii="Century Gothic" w:hAnsi="Century Gothic"/>
            <w:sz w:val="22"/>
            <w:szCs w:val="22"/>
            <w:lang w:val="en-IN" w:eastAsia="en-IN"/>
          </w:rPr>
          <w:tab/>
        </w:r>
      </w:del>
      <w:del w:id="97" w:author="Samuel Amarjawahar" w:date="2018-08-14T15:15:00Z">
        <w:r>
          <w:rPr>
            <w:rFonts w:ascii="Century Gothic" w:hAnsi="Century Gothic"/>
          </w:rPr>
          <w:delText>Scope</w:delText>
        </w:r>
      </w:del>
      <w:del w:id="98" w:author="Samuel Amarjawahar" w:date="2018-08-14T15:15:00Z">
        <w:r>
          <w:rPr>
            <w:rFonts w:ascii="Century Gothic" w:hAnsi="Century Gothic"/>
            <w:vanish w:val="false"/>
          </w:rPr>
          <w:tab/>
          <w:delText>5</w:delText>
        </w:r>
      </w:del>
    </w:p>
    <w:p>
      <w:pPr>
        <w:pStyle w:val="Contents2"/>
        <w:tabs>
          <w:tab w:val="left" w:pos="1152" w:leader="none"/>
          <w:tab w:val="right" w:pos="9350" w:leader="dot"/>
        </w:tabs>
        <w:rPr/>
      </w:pPr>
      <w:del w:id="99" w:author="Samuel Amarjawahar" w:date="2018-08-14T15:15:00Z">
        <w:r>
          <w:rPr>
            <w:rFonts w:ascii="Century Gothic" w:hAnsi="Century Gothic"/>
          </w:rPr>
          <w:delText>1.3</w:delText>
        </w:r>
      </w:del>
      <w:del w:id="100" w:author="Samuel Amarjawahar" w:date="2018-08-14T15:15:00Z">
        <w:r>
          <w:rPr>
            <w:rFonts w:cs="Latha" w:ascii="Century Gothic" w:hAnsi="Century Gothic"/>
            <w:sz w:val="22"/>
            <w:szCs w:val="22"/>
            <w:lang w:val="en-IN" w:eastAsia="en-IN"/>
          </w:rPr>
          <w:tab/>
        </w:r>
      </w:del>
      <w:del w:id="101" w:author="Samuel Amarjawahar" w:date="2018-08-14T15:15:00Z">
        <w:r>
          <w:rPr>
            <w:rFonts w:ascii="Century Gothic" w:hAnsi="Century Gothic"/>
          </w:rPr>
          <w:delText>Product Perspective</w:delText>
        </w:r>
      </w:del>
      <w:del w:id="102" w:author="Samuel Amarjawahar" w:date="2018-08-14T15:15:00Z">
        <w:r>
          <w:rPr>
            <w:rFonts w:ascii="Century Gothic" w:hAnsi="Century Gothic"/>
            <w:vanish w:val="false"/>
          </w:rPr>
          <w:tab/>
          <w:delText>5</w:delText>
        </w:r>
      </w:del>
    </w:p>
    <w:p>
      <w:pPr>
        <w:pStyle w:val="Contents2"/>
        <w:tabs>
          <w:tab w:val="left" w:pos="1440" w:leader="none"/>
          <w:tab w:val="right" w:pos="9350" w:leader="dot"/>
        </w:tabs>
        <w:rPr/>
      </w:pPr>
      <w:del w:id="103" w:author="Samuel Amarjawahar" w:date="2018-08-14T15:15:00Z">
        <w:r>
          <w:rPr>
            <w:rFonts w:ascii="Century Gothic" w:hAnsi="Century Gothic"/>
          </w:rPr>
          <w:delText>1.3.1</w:delText>
        </w:r>
      </w:del>
      <w:del w:id="104" w:author="Samuel Amarjawahar" w:date="2018-08-14T15:15:00Z">
        <w:r>
          <w:rPr>
            <w:rFonts w:cs="Latha" w:ascii="Century Gothic" w:hAnsi="Century Gothic"/>
            <w:sz w:val="22"/>
            <w:szCs w:val="22"/>
            <w:lang w:val="en-IN" w:eastAsia="en-IN"/>
          </w:rPr>
          <w:tab/>
        </w:r>
      </w:del>
      <w:del w:id="105" w:author="Samuel Amarjawahar" w:date="2018-08-14T15:15:00Z">
        <w:r>
          <w:rPr>
            <w:rFonts w:ascii="Century Gothic" w:hAnsi="Century Gothic"/>
          </w:rPr>
          <w:delText>IPG Horizon NMS Overview</w:delText>
        </w:r>
      </w:del>
      <w:del w:id="106" w:author="Samuel Amarjawahar" w:date="2018-08-14T15:15:00Z">
        <w:r>
          <w:rPr>
            <w:rFonts w:ascii="Century Gothic" w:hAnsi="Century Gothic"/>
            <w:vanish w:val="false"/>
          </w:rPr>
          <w:tab/>
          <w:delText>5</w:delText>
        </w:r>
      </w:del>
    </w:p>
    <w:p>
      <w:pPr>
        <w:pStyle w:val="Contents2"/>
        <w:tabs>
          <w:tab w:val="left" w:pos="1440" w:leader="none"/>
          <w:tab w:val="right" w:pos="9350" w:leader="dot"/>
        </w:tabs>
        <w:rPr/>
      </w:pPr>
      <w:del w:id="107" w:author="Samuel Amarjawahar" w:date="2018-08-14T15:15:00Z">
        <w:r>
          <w:rPr>
            <w:rFonts w:ascii="Century Gothic" w:hAnsi="Century Gothic"/>
          </w:rPr>
          <w:delText>1.3.2</w:delText>
        </w:r>
      </w:del>
      <w:del w:id="108" w:author="Samuel Amarjawahar" w:date="2018-08-14T15:15:00Z">
        <w:r>
          <w:rPr>
            <w:rFonts w:cs="Latha" w:ascii="Century Gothic" w:hAnsi="Century Gothic"/>
            <w:sz w:val="22"/>
            <w:szCs w:val="22"/>
            <w:lang w:val="en-IN" w:eastAsia="en-IN"/>
          </w:rPr>
          <w:tab/>
        </w:r>
      </w:del>
      <w:del w:id="109" w:author="Samuel Amarjawahar" w:date="2018-08-14T15:15:00Z">
        <w:r>
          <w:rPr>
            <w:rFonts w:ascii="Century Gothic" w:hAnsi="Century Gothic"/>
          </w:rPr>
          <w:delText>Constraints</w:delText>
        </w:r>
      </w:del>
      <w:del w:id="110" w:author="Samuel Amarjawahar" w:date="2018-08-14T15:15:00Z">
        <w:r>
          <w:rPr>
            <w:rFonts w:ascii="Century Gothic" w:hAnsi="Century Gothic"/>
            <w:vanish w:val="false"/>
          </w:rPr>
          <w:tab/>
          <w:delText>6</w:delText>
        </w:r>
      </w:del>
    </w:p>
    <w:p>
      <w:pPr>
        <w:pStyle w:val="Contents2"/>
        <w:tabs>
          <w:tab w:val="left" w:pos="1440" w:leader="none"/>
          <w:tab w:val="right" w:pos="9350" w:leader="dot"/>
        </w:tabs>
        <w:rPr/>
      </w:pPr>
      <w:del w:id="111" w:author="Samuel Amarjawahar" w:date="2018-08-14T15:15:00Z">
        <w:r>
          <w:rPr>
            <w:rFonts w:ascii="Century Gothic" w:hAnsi="Century Gothic"/>
          </w:rPr>
          <w:delText>1.3.3</w:delText>
        </w:r>
      </w:del>
      <w:del w:id="112" w:author="Samuel Amarjawahar" w:date="2018-08-14T15:15:00Z">
        <w:r>
          <w:rPr>
            <w:rFonts w:cs="Latha" w:ascii="Century Gothic" w:hAnsi="Century Gothic"/>
            <w:sz w:val="22"/>
            <w:szCs w:val="22"/>
            <w:lang w:val="en-IN" w:eastAsia="en-IN"/>
          </w:rPr>
          <w:tab/>
        </w:r>
      </w:del>
      <w:del w:id="113" w:author="Samuel Amarjawahar" w:date="2018-08-14T15:15:00Z">
        <w:r>
          <w:rPr>
            <w:rFonts w:ascii="Century Gothic" w:hAnsi="Century Gothic"/>
          </w:rPr>
          <w:delText>Assumptions and Dependencies</w:delText>
        </w:r>
      </w:del>
      <w:del w:id="114" w:author="Samuel Amarjawahar" w:date="2018-08-14T15:15:00Z">
        <w:r>
          <w:rPr>
            <w:rFonts w:ascii="Century Gothic" w:hAnsi="Century Gothic"/>
            <w:vanish w:val="false"/>
          </w:rPr>
          <w:tab/>
          <w:delText>6</w:delText>
        </w:r>
      </w:del>
    </w:p>
    <w:p>
      <w:pPr>
        <w:pStyle w:val="Contents1"/>
        <w:rPr/>
      </w:pPr>
      <w:del w:id="115" w:author="Samuel Amarjawahar" w:date="2018-08-14T15:15:00Z">
        <w:r>
          <w:rPr>
            <w:rFonts w:ascii="Century Gothic" w:hAnsi="Century Gothic"/>
          </w:rPr>
          <w:delText>2</w:delText>
        </w:r>
      </w:del>
      <w:del w:id="116" w:author="Samuel Amarjawahar" w:date="2018-08-14T15:15:00Z">
        <w:r>
          <w:rPr>
            <w:rFonts w:cs="Latha" w:ascii="Century Gothic" w:hAnsi="Century Gothic"/>
            <w:sz w:val="22"/>
            <w:szCs w:val="22"/>
            <w:lang w:val="en-IN" w:eastAsia="en-IN"/>
          </w:rPr>
          <w:tab/>
        </w:r>
      </w:del>
      <w:del w:id="117" w:author="Samuel Amarjawahar" w:date="2018-08-14T15:15:00Z">
        <w:r>
          <w:rPr>
            <w:rFonts w:ascii="Century Gothic" w:hAnsi="Century Gothic"/>
          </w:rPr>
          <w:delText>NMS Functional Requirements</w:delText>
        </w:r>
      </w:del>
      <w:del w:id="118" w:author="Samuel Amarjawahar" w:date="2018-08-14T15:15:00Z">
        <w:r>
          <w:rPr>
            <w:rFonts w:ascii="Century Gothic" w:hAnsi="Century Gothic"/>
            <w:b w:val="false"/>
            <w:vanish w:val="false"/>
          </w:rPr>
          <w:tab/>
          <w:delText>7</w:delText>
        </w:r>
      </w:del>
    </w:p>
    <w:p>
      <w:pPr>
        <w:pStyle w:val="Contents2"/>
        <w:tabs>
          <w:tab w:val="left" w:pos="1152" w:leader="none"/>
          <w:tab w:val="right" w:pos="9350" w:leader="dot"/>
        </w:tabs>
        <w:rPr/>
      </w:pPr>
      <w:del w:id="119" w:author="Samuel Amarjawahar" w:date="2018-08-14T15:15:00Z">
        <w:r>
          <w:rPr>
            <w:rFonts w:ascii="Century Gothic" w:hAnsi="Century Gothic"/>
          </w:rPr>
          <w:delText>2.1</w:delText>
        </w:r>
      </w:del>
      <w:del w:id="120" w:author="Samuel Amarjawahar" w:date="2018-08-14T15:15:00Z">
        <w:r>
          <w:rPr>
            <w:rFonts w:cs="Latha" w:ascii="Century Gothic" w:hAnsi="Century Gothic"/>
            <w:sz w:val="22"/>
            <w:szCs w:val="22"/>
            <w:lang w:val="en-IN" w:eastAsia="en-IN"/>
          </w:rPr>
          <w:tab/>
        </w:r>
      </w:del>
      <w:del w:id="121" w:author="Samuel Amarjawahar" w:date="2018-08-14T15:15:00Z">
        <w:r>
          <w:rPr>
            <w:rFonts w:ascii="Century Gothic" w:hAnsi="Century Gothic"/>
          </w:rPr>
          <w:delText>Topology management</w:delText>
        </w:r>
      </w:del>
      <w:del w:id="122" w:author="Samuel Amarjawahar" w:date="2018-08-14T15:15:00Z">
        <w:r>
          <w:rPr>
            <w:rFonts w:ascii="Century Gothic" w:hAnsi="Century Gothic"/>
            <w:vanish w:val="false"/>
          </w:rPr>
          <w:tab/>
          <w:delText>7</w:delText>
        </w:r>
      </w:del>
    </w:p>
    <w:p>
      <w:pPr>
        <w:pStyle w:val="Contents3"/>
        <w:tabs>
          <w:tab w:val="left" w:pos="1920" w:leader="none"/>
          <w:tab w:val="right" w:pos="9350" w:leader="dot"/>
        </w:tabs>
        <w:rPr/>
      </w:pPr>
      <w:del w:id="123" w:author="Samuel Amarjawahar" w:date="2018-08-14T15:15:00Z">
        <w:r>
          <w:rPr>
            <w:rFonts w:ascii="Century Gothic" w:hAnsi="Century Gothic"/>
          </w:rPr>
          <w:delText>2.1.1</w:delText>
        </w:r>
      </w:del>
      <w:del w:id="124" w:author="Samuel Amarjawahar" w:date="2018-08-14T15:15:00Z">
        <w:r>
          <w:rPr>
            <w:rFonts w:cs="Latha" w:ascii="Century Gothic" w:hAnsi="Century Gothic"/>
            <w:sz w:val="22"/>
            <w:szCs w:val="22"/>
            <w:lang w:val="en-IN" w:eastAsia="en-IN"/>
          </w:rPr>
          <w:tab/>
        </w:r>
      </w:del>
      <w:del w:id="125" w:author="Samuel Amarjawahar" w:date="2018-08-14T15:15:00Z">
        <w:r>
          <w:rPr>
            <w:rFonts w:ascii="Century Gothic" w:hAnsi="Century Gothic"/>
          </w:rPr>
          <w:delText>Topology discovery</w:delText>
        </w:r>
      </w:del>
      <w:del w:id="126" w:author="Samuel Amarjawahar" w:date="2018-08-14T15:15:00Z">
        <w:r>
          <w:rPr>
            <w:rFonts w:ascii="Century Gothic" w:hAnsi="Century Gothic"/>
            <w:vanish w:val="false"/>
          </w:rPr>
          <w:tab/>
          <w:delText>7</w:delText>
        </w:r>
      </w:del>
    </w:p>
    <w:p>
      <w:pPr>
        <w:pStyle w:val="Contents3"/>
        <w:tabs>
          <w:tab w:val="left" w:pos="1920" w:leader="none"/>
          <w:tab w:val="right" w:pos="9350" w:leader="dot"/>
        </w:tabs>
        <w:rPr/>
      </w:pPr>
      <w:del w:id="127" w:author="Samuel Amarjawahar" w:date="2018-08-14T15:15:00Z">
        <w:r>
          <w:rPr>
            <w:rFonts w:ascii="Century Gothic" w:hAnsi="Century Gothic"/>
          </w:rPr>
          <w:delText>2.1.2</w:delText>
        </w:r>
      </w:del>
      <w:del w:id="128" w:author="Samuel Amarjawahar" w:date="2018-08-14T15:15:00Z">
        <w:r>
          <w:rPr>
            <w:rFonts w:cs="Latha" w:ascii="Century Gothic" w:hAnsi="Century Gothic"/>
            <w:sz w:val="22"/>
            <w:szCs w:val="22"/>
            <w:lang w:val="en-IN" w:eastAsia="en-IN"/>
          </w:rPr>
          <w:tab/>
        </w:r>
      </w:del>
      <w:del w:id="129" w:author="Samuel Amarjawahar" w:date="2018-08-14T15:15:00Z">
        <w:r>
          <w:rPr>
            <w:rFonts w:ascii="Century Gothic" w:hAnsi="Century Gothic"/>
          </w:rPr>
          <w:delText>Topology configuration</w:delText>
        </w:r>
      </w:del>
      <w:del w:id="130" w:author="Samuel Amarjawahar" w:date="2018-08-14T15:15:00Z">
        <w:r>
          <w:rPr>
            <w:rFonts w:ascii="Century Gothic" w:hAnsi="Century Gothic"/>
            <w:vanish w:val="false"/>
          </w:rPr>
          <w:tab/>
          <w:delText>7</w:delText>
        </w:r>
      </w:del>
    </w:p>
    <w:p>
      <w:pPr>
        <w:pStyle w:val="Contents3"/>
        <w:tabs>
          <w:tab w:val="left" w:pos="1920" w:leader="none"/>
          <w:tab w:val="right" w:pos="9350" w:leader="dot"/>
        </w:tabs>
        <w:rPr/>
      </w:pPr>
      <w:del w:id="131" w:author="Samuel Amarjawahar" w:date="2018-08-14T15:15:00Z">
        <w:r>
          <w:rPr>
            <w:rFonts w:ascii="Century Gothic" w:hAnsi="Century Gothic"/>
          </w:rPr>
          <w:delText>2.1.3</w:delText>
        </w:r>
      </w:del>
      <w:del w:id="132" w:author="Samuel Amarjawahar" w:date="2018-08-14T15:15:00Z">
        <w:r>
          <w:rPr>
            <w:rFonts w:cs="Latha" w:ascii="Century Gothic" w:hAnsi="Century Gothic"/>
            <w:sz w:val="22"/>
            <w:szCs w:val="22"/>
            <w:lang w:val="en-IN" w:eastAsia="en-IN"/>
          </w:rPr>
          <w:tab/>
        </w:r>
      </w:del>
      <w:del w:id="133" w:author="Samuel Amarjawahar" w:date="2018-08-14T15:15:00Z">
        <w:r>
          <w:rPr>
            <w:rFonts w:ascii="Century Gothic" w:hAnsi="Century Gothic"/>
          </w:rPr>
          <w:delText>Topology monitoring</w:delText>
        </w:r>
      </w:del>
      <w:del w:id="134" w:author="Samuel Amarjawahar" w:date="2018-08-14T15:15:00Z">
        <w:r>
          <w:rPr>
            <w:rFonts w:ascii="Century Gothic" w:hAnsi="Century Gothic"/>
            <w:vanish w:val="false"/>
          </w:rPr>
          <w:tab/>
          <w:delText>7</w:delText>
        </w:r>
      </w:del>
    </w:p>
    <w:p>
      <w:pPr>
        <w:pStyle w:val="Contents2"/>
        <w:tabs>
          <w:tab w:val="left" w:pos="1152" w:leader="none"/>
          <w:tab w:val="right" w:pos="9350" w:leader="dot"/>
        </w:tabs>
        <w:rPr/>
      </w:pPr>
      <w:del w:id="135" w:author="Samuel Amarjawahar" w:date="2018-08-14T15:15:00Z">
        <w:r>
          <w:rPr>
            <w:rFonts w:ascii="Century Gothic" w:hAnsi="Century Gothic"/>
          </w:rPr>
          <w:delText>2.2</w:delText>
        </w:r>
      </w:del>
      <w:del w:id="136" w:author="Samuel Amarjawahar" w:date="2018-08-14T15:15:00Z">
        <w:r>
          <w:rPr>
            <w:rFonts w:cs="Latha" w:ascii="Century Gothic" w:hAnsi="Century Gothic"/>
            <w:sz w:val="22"/>
            <w:szCs w:val="22"/>
            <w:lang w:val="en-IN" w:eastAsia="en-IN"/>
          </w:rPr>
          <w:tab/>
        </w:r>
      </w:del>
      <w:del w:id="137" w:author="Samuel Amarjawahar" w:date="2018-08-14T15:15:00Z">
        <w:r>
          <w:rPr>
            <w:rFonts w:ascii="Century Gothic" w:hAnsi="Century Gothic"/>
          </w:rPr>
          <w:delText>Inventory management</w:delText>
        </w:r>
      </w:del>
      <w:del w:id="138" w:author="Samuel Amarjawahar" w:date="2018-08-14T15:15:00Z">
        <w:r>
          <w:rPr>
            <w:rFonts w:ascii="Century Gothic" w:hAnsi="Century Gothic"/>
            <w:vanish w:val="false"/>
          </w:rPr>
          <w:tab/>
          <w:delText>8</w:delText>
        </w:r>
      </w:del>
    </w:p>
    <w:p>
      <w:pPr>
        <w:pStyle w:val="Contents3"/>
        <w:tabs>
          <w:tab w:val="left" w:pos="1920" w:leader="none"/>
          <w:tab w:val="right" w:pos="9350" w:leader="dot"/>
        </w:tabs>
        <w:rPr/>
      </w:pPr>
      <w:del w:id="139" w:author="Samuel Amarjawahar" w:date="2018-08-14T15:15:00Z">
        <w:r>
          <w:rPr>
            <w:rFonts w:ascii="Century Gothic" w:hAnsi="Century Gothic"/>
          </w:rPr>
          <w:delText>2.2.1</w:delText>
        </w:r>
      </w:del>
      <w:del w:id="140" w:author="Samuel Amarjawahar" w:date="2018-08-14T15:15:00Z">
        <w:r>
          <w:rPr>
            <w:rFonts w:cs="Latha" w:ascii="Century Gothic" w:hAnsi="Century Gothic"/>
            <w:sz w:val="22"/>
            <w:szCs w:val="22"/>
            <w:lang w:val="en-IN" w:eastAsia="en-IN"/>
          </w:rPr>
          <w:tab/>
        </w:r>
      </w:del>
      <w:del w:id="141" w:author="Samuel Amarjawahar" w:date="2018-08-14T15:15:00Z">
        <w:r>
          <w:rPr>
            <w:rFonts w:ascii="Century Gothic" w:hAnsi="Century Gothic"/>
          </w:rPr>
          <w:delText>Inventory collection</w:delText>
        </w:r>
      </w:del>
      <w:del w:id="142" w:author="Samuel Amarjawahar" w:date="2018-08-14T15:15:00Z">
        <w:r>
          <w:rPr>
            <w:rFonts w:ascii="Century Gothic" w:hAnsi="Century Gothic"/>
            <w:vanish w:val="false"/>
          </w:rPr>
          <w:tab/>
          <w:delText>8</w:delText>
        </w:r>
      </w:del>
    </w:p>
    <w:p>
      <w:pPr>
        <w:pStyle w:val="Contents3"/>
        <w:tabs>
          <w:tab w:val="left" w:pos="1920" w:leader="none"/>
          <w:tab w:val="right" w:pos="9350" w:leader="dot"/>
        </w:tabs>
        <w:rPr/>
      </w:pPr>
      <w:del w:id="143" w:author="Samuel Amarjawahar" w:date="2018-08-14T15:15:00Z">
        <w:r>
          <w:rPr>
            <w:rFonts w:ascii="Century Gothic" w:hAnsi="Century Gothic"/>
          </w:rPr>
          <w:delText>2.2.2</w:delText>
        </w:r>
      </w:del>
      <w:del w:id="144" w:author="Samuel Amarjawahar" w:date="2018-08-14T15:15:00Z">
        <w:r>
          <w:rPr>
            <w:rFonts w:cs="Latha" w:ascii="Century Gothic" w:hAnsi="Century Gothic"/>
            <w:sz w:val="22"/>
            <w:szCs w:val="22"/>
            <w:lang w:val="en-IN" w:eastAsia="en-IN"/>
          </w:rPr>
          <w:tab/>
        </w:r>
      </w:del>
      <w:del w:id="145" w:author="Samuel Amarjawahar" w:date="2018-08-14T15:15:00Z">
        <w:r>
          <w:rPr>
            <w:rFonts w:ascii="Century Gothic" w:hAnsi="Century Gothic"/>
          </w:rPr>
          <w:delText>Inventory monitoring</w:delText>
        </w:r>
      </w:del>
      <w:del w:id="146" w:author="Samuel Amarjawahar" w:date="2018-08-14T15:15:00Z">
        <w:r>
          <w:rPr>
            <w:rFonts w:ascii="Century Gothic" w:hAnsi="Century Gothic"/>
            <w:vanish w:val="false"/>
          </w:rPr>
          <w:tab/>
          <w:delText>8</w:delText>
        </w:r>
      </w:del>
    </w:p>
    <w:p>
      <w:pPr>
        <w:pStyle w:val="Contents3"/>
        <w:tabs>
          <w:tab w:val="left" w:pos="1920" w:leader="none"/>
          <w:tab w:val="right" w:pos="9350" w:leader="dot"/>
        </w:tabs>
        <w:rPr/>
      </w:pPr>
      <w:del w:id="147" w:author="Samuel Amarjawahar" w:date="2018-08-14T15:15:00Z">
        <w:r>
          <w:rPr>
            <w:rFonts w:ascii="Century Gothic" w:hAnsi="Century Gothic"/>
          </w:rPr>
          <w:delText>2.2.3</w:delText>
        </w:r>
      </w:del>
      <w:del w:id="148" w:author="Samuel Amarjawahar" w:date="2018-08-14T15:15:00Z">
        <w:r>
          <w:rPr>
            <w:rFonts w:cs="Latha" w:ascii="Century Gothic" w:hAnsi="Century Gothic"/>
            <w:sz w:val="22"/>
            <w:szCs w:val="22"/>
            <w:lang w:val="en-IN" w:eastAsia="en-IN"/>
          </w:rPr>
          <w:tab/>
        </w:r>
      </w:del>
      <w:del w:id="149" w:author="Samuel Amarjawahar" w:date="2018-08-14T15:15:00Z">
        <w:r>
          <w:rPr>
            <w:rFonts w:ascii="Century Gothic" w:hAnsi="Century Gothic"/>
          </w:rPr>
          <w:delText>Inventory management</w:delText>
        </w:r>
      </w:del>
      <w:del w:id="150" w:author="Samuel Amarjawahar" w:date="2018-08-14T15:15:00Z">
        <w:r>
          <w:rPr>
            <w:rFonts w:ascii="Century Gothic" w:hAnsi="Century Gothic"/>
            <w:vanish w:val="false"/>
          </w:rPr>
          <w:tab/>
          <w:delText>8</w:delText>
        </w:r>
      </w:del>
    </w:p>
    <w:p>
      <w:pPr>
        <w:pStyle w:val="Contents2"/>
        <w:tabs>
          <w:tab w:val="left" w:pos="1152" w:leader="none"/>
          <w:tab w:val="right" w:pos="9350" w:leader="dot"/>
        </w:tabs>
        <w:rPr/>
      </w:pPr>
      <w:del w:id="151" w:author="Samuel Amarjawahar" w:date="2018-08-14T15:15:00Z">
        <w:r>
          <w:rPr>
            <w:rFonts w:ascii="Century Gothic" w:hAnsi="Century Gothic"/>
          </w:rPr>
          <w:delText>2.3</w:delText>
        </w:r>
      </w:del>
      <w:del w:id="152" w:author="Samuel Amarjawahar" w:date="2018-08-14T15:15:00Z">
        <w:r>
          <w:rPr>
            <w:rFonts w:cs="Latha" w:ascii="Century Gothic" w:hAnsi="Century Gothic"/>
            <w:sz w:val="22"/>
            <w:szCs w:val="22"/>
            <w:lang w:val="en-IN" w:eastAsia="en-IN"/>
          </w:rPr>
          <w:tab/>
        </w:r>
      </w:del>
      <w:del w:id="153" w:author="Samuel Amarjawahar" w:date="2018-08-14T15:15:00Z">
        <w:r>
          <w:rPr>
            <w:rFonts w:ascii="Century Gothic" w:hAnsi="Century Gothic"/>
          </w:rPr>
          <w:delText>Alarm Management</w:delText>
        </w:r>
      </w:del>
      <w:del w:id="154" w:author="Samuel Amarjawahar" w:date="2018-08-14T15:15:00Z">
        <w:r>
          <w:rPr>
            <w:rFonts w:ascii="Century Gothic" w:hAnsi="Century Gothic"/>
            <w:vanish w:val="false"/>
          </w:rPr>
          <w:tab/>
          <w:delText>9</w:delText>
        </w:r>
      </w:del>
    </w:p>
    <w:p>
      <w:pPr>
        <w:pStyle w:val="Contents3"/>
        <w:tabs>
          <w:tab w:val="left" w:pos="1920" w:leader="none"/>
          <w:tab w:val="right" w:pos="9350" w:leader="dot"/>
        </w:tabs>
        <w:rPr/>
      </w:pPr>
      <w:del w:id="155" w:author="Samuel Amarjawahar" w:date="2018-08-14T15:15:00Z">
        <w:r>
          <w:rPr>
            <w:rFonts w:ascii="Century Gothic" w:hAnsi="Century Gothic"/>
          </w:rPr>
          <w:delText>2.3.1</w:delText>
        </w:r>
      </w:del>
      <w:del w:id="156" w:author="Samuel Amarjawahar" w:date="2018-08-14T15:15:00Z">
        <w:r>
          <w:rPr>
            <w:rFonts w:cs="Latha" w:ascii="Century Gothic" w:hAnsi="Century Gothic"/>
            <w:sz w:val="22"/>
            <w:szCs w:val="22"/>
            <w:lang w:val="en-IN" w:eastAsia="en-IN"/>
          </w:rPr>
          <w:tab/>
        </w:r>
      </w:del>
      <w:del w:id="157" w:author="Samuel Amarjawahar" w:date="2018-08-14T15:15:00Z">
        <w:r>
          <w:rPr>
            <w:rFonts w:ascii="Century Gothic" w:hAnsi="Century Gothic"/>
          </w:rPr>
          <w:delText>Alarm Collection</w:delText>
        </w:r>
      </w:del>
      <w:del w:id="158" w:author="Samuel Amarjawahar" w:date="2018-08-14T15:15:00Z">
        <w:r>
          <w:rPr>
            <w:rFonts w:ascii="Century Gothic" w:hAnsi="Century Gothic"/>
            <w:vanish w:val="false"/>
          </w:rPr>
          <w:tab/>
          <w:delText>9</w:delText>
        </w:r>
      </w:del>
    </w:p>
    <w:p>
      <w:pPr>
        <w:pStyle w:val="Contents3"/>
        <w:tabs>
          <w:tab w:val="left" w:pos="1920" w:leader="none"/>
          <w:tab w:val="right" w:pos="9350" w:leader="dot"/>
        </w:tabs>
        <w:rPr/>
      </w:pPr>
      <w:del w:id="159" w:author="Samuel Amarjawahar" w:date="2018-08-14T15:15:00Z">
        <w:r>
          <w:rPr>
            <w:rFonts w:ascii="Century Gothic" w:hAnsi="Century Gothic"/>
          </w:rPr>
          <w:delText>2.3.2</w:delText>
        </w:r>
      </w:del>
      <w:del w:id="160" w:author="Samuel Amarjawahar" w:date="2018-08-14T15:15:00Z">
        <w:r>
          <w:rPr>
            <w:rFonts w:cs="Latha" w:ascii="Century Gothic" w:hAnsi="Century Gothic"/>
            <w:sz w:val="22"/>
            <w:szCs w:val="22"/>
            <w:lang w:val="en-IN" w:eastAsia="en-IN"/>
          </w:rPr>
          <w:tab/>
        </w:r>
      </w:del>
      <w:del w:id="161" w:author="Samuel Amarjawahar" w:date="2018-08-14T15:15:00Z">
        <w:r>
          <w:rPr>
            <w:rFonts w:ascii="Century Gothic" w:hAnsi="Century Gothic"/>
          </w:rPr>
          <w:delText>Alarm Monitoring</w:delText>
        </w:r>
      </w:del>
      <w:del w:id="162" w:author="Samuel Amarjawahar" w:date="2018-08-14T15:15:00Z">
        <w:r>
          <w:rPr>
            <w:rFonts w:ascii="Century Gothic" w:hAnsi="Century Gothic"/>
            <w:vanish w:val="false"/>
          </w:rPr>
          <w:tab/>
          <w:delText>11</w:delText>
        </w:r>
      </w:del>
    </w:p>
    <w:p>
      <w:pPr>
        <w:pStyle w:val="Contents3"/>
        <w:tabs>
          <w:tab w:val="left" w:pos="1920" w:leader="none"/>
          <w:tab w:val="right" w:pos="9350" w:leader="dot"/>
        </w:tabs>
        <w:rPr/>
      </w:pPr>
      <w:del w:id="163" w:author="Samuel Amarjawahar" w:date="2018-08-14T15:15:00Z">
        <w:r>
          <w:rPr>
            <w:rFonts w:ascii="Century Gothic" w:hAnsi="Century Gothic"/>
          </w:rPr>
          <w:delText>2.3.3</w:delText>
        </w:r>
      </w:del>
      <w:del w:id="164" w:author="Samuel Amarjawahar" w:date="2018-08-14T15:15:00Z">
        <w:r>
          <w:rPr>
            <w:rFonts w:cs="Latha" w:ascii="Century Gothic" w:hAnsi="Century Gothic"/>
            <w:sz w:val="22"/>
            <w:szCs w:val="22"/>
            <w:lang w:val="en-IN" w:eastAsia="en-IN"/>
          </w:rPr>
          <w:tab/>
        </w:r>
      </w:del>
      <w:del w:id="165" w:author="Samuel Amarjawahar" w:date="2018-08-14T15:15:00Z">
        <w:r>
          <w:rPr>
            <w:rFonts w:ascii="Century Gothic" w:hAnsi="Century Gothic"/>
          </w:rPr>
          <w:delText>Alarm management</w:delText>
        </w:r>
      </w:del>
      <w:del w:id="166" w:author="Samuel Amarjawahar" w:date="2018-08-14T15:15:00Z">
        <w:r>
          <w:rPr>
            <w:rFonts w:ascii="Century Gothic" w:hAnsi="Century Gothic"/>
            <w:vanish w:val="false"/>
          </w:rPr>
          <w:tab/>
          <w:delText>13</w:delText>
        </w:r>
      </w:del>
    </w:p>
    <w:p>
      <w:pPr>
        <w:pStyle w:val="Contents2"/>
        <w:tabs>
          <w:tab w:val="left" w:pos="1152" w:leader="none"/>
          <w:tab w:val="right" w:pos="9350" w:leader="dot"/>
        </w:tabs>
        <w:rPr/>
      </w:pPr>
      <w:del w:id="167" w:author="Samuel Amarjawahar" w:date="2018-08-14T15:15:00Z">
        <w:r>
          <w:rPr>
            <w:rFonts w:ascii="Century Gothic" w:hAnsi="Century Gothic"/>
          </w:rPr>
          <w:delText>2.4</w:delText>
        </w:r>
      </w:del>
      <w:del w:id="168" w:author="Samuel Amarjawahar" w:date="2018-08-14T15:15:00Z">
        <w:r>
          <w:rPr>
            <w:rFonts w:cs="Latha" w:ascii="Century Gothic" w:hAnsi="Century Gothic"/>
            <w:sz w:val="22"/>
            <w:szCs w:val="22"/>
            <w:lang w:val="en-IN" w:eastAsia="en-IN"/>
          </w:rPr>
          <w:tab/>
        </w:r>
      </w:del>
      <w:del w:id="169" w:author="Samuel Amarjawahar" w:date="2018-08-14T15:15:00Z">
        <w:r>
          <w:rPr>
            <w:rFonts w:ascii="Century Gothic" w:hAnsi="Century Gothic"/>
          </w:rPr>
          <w:delText>Performance management</w:delText>
        </w:r>
      </w:del>
      <w:del w:id="170" w:author="Samuel Amarjawahar" w:date="2018-08-14T15:15:00Z">
        <w:r>
          <w:rPr>
            <w:rFonts w:ascii="Century Gothic" w:hAnsi="Century Gothic"/>
            <w:vanish w:val="false"/>
          </w:rPr>
          <w:tab/>
          <w:delText>17</w:delText>
        </w:r>
      </w:del>
    </w:p>
    <w:p>
      <w:pPr>
        <w:pStyle w:val="Contents3"/>
        <w:tabs>
          <w:tab w:val="left" w:pos="1920" w:leader="none"/>
          <w:tab w:val="right" w:pos="9350" w:leader="dot"/>
        </w:tabs>
        <w:rPr/>
      </w:pPr>
      <w:del w:id="171" w:author="Samuel Amarjawahar" w:date="2018-08-14T15:15:00Z">
        <w:r>
          <w:rPr>
            <w:rFonts w:ascii="Century Gothic" w:hAnsi="Century Gothic"/>
          </w:rPr>
          <w:delText>2.4.1</w:delText>
        </w:r>
      </w:del>
      <w:del w:id="172" w:author="Samuel Amarjawahar" w:date="2018-08-14T15:15:00Z">
        <w:r>
          <w:rPr>
            <w:rFonts w:cs="Latha" w:ascii="Century Gothic" w:hAnsi="Century Gothic"/>
            <w:sz w:val="22"/>
            <w:szCs w:val="22"/>
            <w:lang w:val="en-IN" w:eastAsia="en-IN"/>
          </w:rPr>
          <w:tab/>
        </w:r>
      </w:del>
      <w:del w:id="173" w:author="Samuel Amarjawahar" w:date="2018-08-14T15:15:00Z">
        <w:r>
          <w:rPr>
            <w:rFonts w:ascii="Century Gothic" w:hAnsi="Century Gothic"/>
          </w:rPr>
          <w:delText>Performance collection</w:delText>
        </w:r>
      </w:del>
      <w:del w:id="174" w:author="Samuel Amarjawahar" w:date="2018-08-14T15:15:00Z">
        <w:r>
          <w:rPr>
            <w:rFonts w:ascii="Century Gothic" w:hAnsi="Century Gothic"/>
            <w:vanish w:val="false"/>
          </w:rPr>
          <w:tab/>
          <w:delText>17</w:delText>
        </w:r>
      </w:del>
    </w:p>
    <w:p>
      <w:pPr>
        <w:pStyle w:val="Contents3"/>
        <w:tabs>
          <w:tab w:val="left" w:pos="1920" w:leader="none"/>
          <w:tab w:val="right" w:pos="9350" w:leader="dot"/>
        </w:tabs>
        <w:rPr/>
      </w:pPr>
      <w:del w:id="175" w:author="Samuel Amarjawahar" w:date="2018-08-14T15:15:00Z">
        <w:r>
          <w:rPr>
            <w:rFonts w:ascii="Century Gothic" w:hAnsi="Century Gothic"/>
          </w:rPr>
          <w:delText>2.4.2</w:delText>
        </w:r>
      </w:del>
      <w:del w:id="176" w:author="Samuel Amarjawahar" w:date="2018-08-14T15:15:00Z">
        <w:r>
          <w:rPr>
            <w:rFonts w:cs="Latha" w:ascii="Century Gothic" w:hAnsi="Century Gothic"/>
            <w:sz w:val="22"/>
            <w:szCs w:val="22"/>
            <w:lang w:val="en-IN" w:eastAsia="en-IN"/>
          </w:rPr>
          <w:tab/>
        </w:r>
      </w:del>
      <w:del w:id="177" w:author="Samuel Amarjawahar" w:date="2018-08-14T15:15:00Z">
        <w:r>
          <w:rPr>
            <w:rFonts w:ascii="Century Gothic" w:hAnsi="Century Gothic"/>
          </w:rPr>
          <w:delText>Performance monitoring</w:delText>
        </w:r>
      </w:del>
      <w:del w:id="178" w:author="Samuel Amarjawahar" w:date="2018-08-14T15:15:00Z">
        <w:r>
          <w:rPr>
            <w:rFonts w:ascii="Century Gothic" w:hAnsi="Century Gothic"/>
            <w:vanish w:val="false"/>
          </w:rPr>
          <w:tab/>
          <w:delText>17</w:delText>
        </w:r>
      </w:del>
    </w:p>
    <w:p>
      <w:pPr>
        <w:pStyle w:val="Contents3"/>
        <w:tabs>
          <w:tab w:val="left" w:pos="1920" w:leader="none"/>
          <w:tab w:val="right" w:pos="9350" w:leader="dot"/>
        </w:tabs>
        <w:rPr/>
      </w:pPr>
      <w:del w:id="179" w:author="Samuel Amarjawahar" w:date="2018-08-14T15:15:00Z">
        <w:r>
          <w:rPr>
            <w:rFonts w:ascii="Century Gothic" w:hAnsi="Century Gothic"/>
          </w:rPr>
          <w:delText>2.4.3</w:delText>
        </w:r>
      </w:del>
      <w:del w:id="180" w:author="Samuel Amarjawahar" w:date="2018-08-14T15:15:00Z">
        <w:r>
          <w:rPr>
            <w:rFonts w:cs="Latha" w:ascii="Century Gothic" w:hAnsi="Century Gothic"/>
            <w:sz w:val="22"/>
            <w:szCs w:val="22"/>
            <w:lang w:val="en-IN" w:eastAsia="en-IN"/>
          </w:rPr>
          <w:tab/>
        </w:r>
      </w:del>
      <w:del w:id="181" w:author="Samuel Amarjawahar" w:date="2018-08-14T15:15:00Z">
        <w:r>
          <w:rPr>
            <w:rFonts w:ascii="Century Gothic" w:hAnsi="Century Gothic"/>
          </w:rPr>
          <w:delText>Performance management</w:delText>
        </w:r>
      </w:del>
      <w:del w:id="182" w:author="Samuel Amarjawahar" w:date="2018-08-14T15:15:00Z">
        <w:r>
          <w:rPr>
            <w:rFonts w:ascii="Century Gothic" w:hAnsi="Century Gothic"/>
            <w:vanish w:val="false"/>
          </w:rPr>
          <w:tab/>
          <w:delText>17</w:delText>
        </w:r>
      </w:del>
    </w:p>
    <w:p>
      <w:pPr>
        <w:pStyle w:val="Contents2"/>
        <w:tabs>
          <w:tab w:val="left" w:pos="1152" w:leader="none"/>
          <w:tab w:val="right" w:pos="9350" w:leader="dot"/>
        </w:tabs>
        <w:rPr/>
      </w:pPr>
      <w:del w:id="183" w:author="Samuel Amarjawahar" w:date="2018-08-14T15:15:00Z">
        <w:r>
          <w:rPr>
            <w:rFonts w:ascii="Century Gothic" w:hAnsi="Century Gothic"/>
          </w:rPr>
          <w:delText>2.5</w:delText>
        </w:r>
      </w:del>
      <w:del w:id="184" w:author="Samuel Amarjawahar" w:date="2018-08-14T15:15:00Z">
        <w:r>
          <w:rPr>
            <w:rFonts w:cs="Latha" w:ascii="Century Gothic" w:hAnsi="Century Gothic"/>
            <w:sz w:val="22"/>
            <w:szCs w:val="22"/>
            <w:lang w:val="en-IN" w:eastAsia="en-IN"/>
          </w:rPr>
          <w:tab/>
        </w:r>
      </w:del>
      <w:del w:id="185" w:author="Samuel Amarjawahar" w:date="2018-08-14T15:15:00Z">
        <w:r>
          <w:rPr>
            <w:rFonts w:ascii="Century Gothic" w:hAnsi="Century Gothic"/>
          </w:rPr>
          <w:delText>Chassis management</w:delText>
        </w:r>
      </w:del>
      <w:del w:id="186" w:author="Samuel Amarjawahar" w:date="2018-08-14T15:15:00Z">
        <w:r>
          <w:rPr>
            <w:rFonts w:ascii="Century Gothic" w:hAnsi="Century Gothic"/>
            <w:vanish w:val="false"/>
          </w:rPr>
          <w:tab/>
          <w:delText>18</w:delText>
        </w:r>
      </w:del>
    </w:p>
    <w:p>
      <w:pPr>
        <w:pStyle w:val="Contents2"/>
        <w:tabs>
          <w:tab w:val="left" w:pos="1152" w:leader="none"/>
          <w:tab w:val="right" w:pos="9350" w:leader="dot"/>
        </w:tabs>
        <w:rPr/>
      </w:pPr>
      <w:del w:id="187" w:author="Samuel Amarjawahar" w:date="2018-08-14T15:15:00Z">
        <w:r>
          <w:rPr>
            <w:rFonts w:ascii="Century Gothic" w:hAnsi="Century Gothic"/>
          </w:rPr>
          <w:delText>2.6</w:delText>
        </w:r>
      </w:del>
      <w:del w:id="188" w:author="Samuel Amarjawahar" w:date="2018-08-14T15:15:00Z">
        <w:r>
          <w:rPr>
            <w:rFonts w:cs="Latha" w:ascii="Century Gothic" w:hAnsi="Century Gothic"/>
            <w:sz w:val="22"/>
            <w:szCs w:val="22"/>
            <w:lang w:val="en-IN" w:eastAsia="en-IN"/>
          </w:rPr>
          <w:tab/>
        </w:r>
      </w:del>
      <w:del w:id="189" w:author="Samuel Amarjawahar" w:date="2018-08-14T15:15:00Z">
        <w:r>
          <w:rPr>
            <w:rFonts w:ascii="Century Gothic" w:hAnsi="Century Gothic"/>
          </w:rPr>
          <w:delText>User management</w:delText>
        </w:r>
      </w:del>
      <w:del w:id="190" w:author="Samuel Amarjawahar" w:date="2018-08-14T15:15:00Z">
        <w:r>
          <w:rPr>
            <w:rFonts w:ascii="Century Gothic" w:hAnsi="Century Gothic"/>
            <w:vanish w:val="false"/>
          </w:rPr>
          <w:tab/>
          <w:delText>19</w:delText>
        </w:r>
      </w:del>
    </w:p>
    <w:p>
      <w:pPr>
        <w:pStyle w:val="Contents2"/>
        <w:tabs>
          <w:tab w:val="left" w:pos="1152" w:leader="none"/>
          <w:tab w:val="right" w:pos="9350" w:leader="dot"/>
        </w:tabs>
        <w:rPr/>
      </w:pPr>
      <w:del w:id="191" w:author="Samuel Amarjawahar" w:date="2018-08-14T15:15:00Z">
        <w:r>
          <w:rPr>
            <w:rFonts w:ascii="Century Gothic" w:hAnsi="Century Gothic"/>
          </w:rPr>
          <w:delText>2.7</w:delText>
        </w:r>
      </w:del>
      <w:del w:id="192" w:author="Samuel Amarjawahar" w:date="2018-08-14T15:15:00Z">
        <w:r>
          <w:rPr>
            <w:rFonts w:cs="Latha" w:ascii="Century Gothic" w:hAnsi="Century Gothic"/>
            <w:sz w:val="22"/>
            <w:szCs w:val="22"/>
            <w:lang w:val="en-IN" w:eastAsia="en-IN"/>
          </w:rPr>
          <w:tab/>
        </w:r>
      </w:del>
      <w:del w:id="193" w:author="Samuel Amarjawahar" w:date="2018-08-14T15:15:00Z">
        <w:r>
          <w:rPr>
            <w:rFonts w:ascii="Century Gothic" w:hAnsi="Century Gothic"/>
          </w:rPr>
          <w:delText>Management via NBI interface</w:delText>
        </w:r>
      </w:del>
      <w:del w:id="194" w:author="Samuel Amarjawahar" w:date="2018-08-14T15:15:00Z">
        <w:r>
          <w:rPr>
            <w:rFonts w:ascii="Century Gothic" w:hAnsi="Century Gothic"/>
            <w:vanish w:val="false"/>
          </w:rPr>
          <w:tab/>
          <w:delText>22</w:delText>
        </w:r>
      </w:del>
    </w:p>
    <w:p>
      <w:pPr>
        <w:pStyle w:val="Contents2"/>
        <w:tabs>
          <w:tab w:val="left" w:pos="1152" w:leader="none"/>
          <w:tab w:val="right" w:pos="9350" w:leader="dot"/>
        </w:tabs>
        <w:rPr/>
      </w:pPr>
      <w:del w:id="195" w:author="Samuel Amarjawahar" w:date="2018-08-14T15:15:00Z">
        <w:r>
          <w:rPr>
            <w:rFonts w:ascii="Century Gothic" w:hAnsi="Century Gothic"/>
          </w:rPr>
          <w:delText>2.8</w:delText>
        </w:r>
      </w:del>
      <w:del w:id="196" w:author="Samuel Amarjawahar" w:date="2018-08-14T15:15:00Z">
        <w:r>
          <w:rPr>
            <w:rFonts w:cs="Latha" w:ascii="Century Gothic" w:hAnsi="Century Gothic"/>
            <w:sz w:val="22"/>
            <w:szCs w:val="22"/>
            <w:lang w:val="en-IN" w:eastAsia="en-IN"/>
          </w:rPr>
          <w:tab/>
        </w:r>
      </w:del>
      <w:del w:id="197" w:author="Samuel Amarjawahar" w:date="2018-08-14T15:15:00Z">
        <w:r>
          <w:rPr>
            <w:rFonts w:ascii="Century Gothic" w:hAnsi="Century Gothic"/>
          </w:rPr>
          <w:delText>Installation and update</w:delText>
        </w:r>
      </w:del>
      <w:del w:id="198" w:author="Samuel Amarjawahar" w:date="2018-08-14T15:15:00Z">
        <w:r>
          <w:rPr>
            <w:rFonts w:ascii="Century Gothic" w:hAnsi="Century Gothic"/>
            <w:vanish w:val="false"/>
          </w:rPr>
          <w:tab/>
          <w:delText>23</w:delText>
        </w:r>
      </w:del>
    </w:p>
    <w:p>
      <w:pPr>
        <w:pStyle w:val="Contents2"/>
        <w:tabs>
          <w:tab w:val="left" w:pos="1152" w:leader="none"/>
          <w:tab w:val="right" w:pos="9350" w:leader="dot"/>
        </w:tabs>
        <w:rPr/>
      </w:pPr>
      <w:del w:id="199" w:author="Samuel Amarjawahar" w:date="2018-08-14T15:15:00Z">
        <w:r>
          <w:rPr>
            <w:rFonts w:ascii="Century Gothic" w:hAnsi="Century Gothic"/>
          </w:rPr>
          <w:delText>2.9</w:delText>
        </w:r>
      </w:del>
      <w:del w:id="200" w:author="Samuel Amarjawahar" w:date="2018-08-14T15:15:00Z">
        <w:r>
          <w:rPr>
            <w:rFonts w:cs="Latha" w:ascii="Century Gothic" w:hAnsi="Century Gothic"/>
            <w:sz w:val="22"/>
            <w:szCs w:val="22"/>
            <w:lang w:val="en-IN" w:eastAsia="en-IN"/>
          </w:rPr>
          <w:tab/>
        </w:r>
      </w:del>
      <w:del w:id="201" w:author="Samuel Amarjawahar" w:date="2018-08-14T15:15:00Z">
        <w:r>
          <w:rPr>
            <w:rFonts w:ascii="Century Gothic" w:hAnsi="Century Gothic"/>
          </w:rPr>
          <w:delText>Logging</w:delText>
        </w:r>
      </w:del>
      <w:del w:id="202" w:author="Samuel Amarjawahar" w:date="2018-08-14T15:15:00Z">
        <w:r>
          <w:rPr>
            <w:rFonts w:ascii="Century Gothic" w:hAnsi="Century Gothic"/>
            <w:vanish w:val="false"/>
          </w:rPr>
          <w:tab/>
          <w:delText>24</w:delText>
        </w:r>
      </w:del>
    </w:p>
    <w:p>
      <w:pPr>
        <w:pStyle w:val="Contents3"/>
        <w:tabs>
          <w:tab w:val="left" w:pos="1920" w:leader="none"/>
          <w:tab w:val="right" w:pos="9350" w:leader="dot"/>
        </w:tabs>
        <w:rPr/>
      </w:pPr>
      <w:del w:id="203" w:author="Samuel Amarjawahar" w:date="2018-08-14T15:15:00Z">
        <w:r>
          <w:rPr>
            <w:rFonts w:ascii="Century Gothic" w:hAnsi="Century Gothic"/>
          </w:rPr>
          <w:delText>2.9.1</w:delText>
        </w:r>
      </w:del>
      <w:del w:id="204" w:author="Samuel Amarjawahar" w:date="2018-08-14T15:15:00Z">
        <w:r>
          <w:rPr>
            <w:rFonts w:cs="Latha" w:ascii="Century Gothic" w:hAnsi="Century Gothic"/>
            <w:sz w:val="22"/>
            <w:szCs w:val="22"/>
            <w:lang w:val="en-IN" w:eastAsia="en-IN"/>
          </w:rPr>
          <w:tab/>
        </w:r>
      </w:del>
      <w:del w:id="205" w:author="Samuel Amarjawahar" w:date="2018-08-14T15:15:00Z">
        <w:r>
          <w:rPr>
            <w:rFonts w:ascii="Century Gothic" w:hAnsi="Century Gothic"/>
          </w:rPr>
          <w:delText>Audit Log [NMS User Actions Log]:</w:delText>
        </w:r>
      </w:del>
      <w:del w:id="206" w:author="Samuel Amarjawahar" w:date="2018-08-14T15:15:00Z">
        <w:r>
          <w:rPr>
            <w:rFonts w:ascii="Century Gothic" w:hAnsi="Century Gothic"/>
            <w:vanish w:val="false"/>
          </w:rPr>
          <w:tab/>
          <w:delText>24</w:delText>
        </w:r>
      </w:del>
    </w:p>
    <w:p>
      <w:pPr>
        <w:pStyle w:val="Contents2"/>
        <w:tabs>
          <w:tab w:val="left" w:pos="1200" w:leader="none"/>
          <w:tab w:val="right" w:pos="9350" w:leader="dot"/>
        </w:tabs>
        <w:rPr/>
      </w:pPr>
      <w:del w:id="207" w:author="Samuel Amarjawahar" w:date="2018-08-14T15:15:00Z">
        <w:r>
          <w:rPr>
            <w:rFonts w:ascii="Century Gothic" w:hAnsi="Century Gothic"/>
          </w:rPr>
          <w:delText>2.10</w:delText>
        </w:r>
      </w:del>
      <w:del w:id="208" w:author="Samuel Amarjawahar" w:date="2018-08-14T15:15:00Z">
        <w:r>
          <w:rPr>
            <w:rFonts w:cs="Latha" w:ascii="Century Gothic" w:hAnsi="Century Gothic"/>
            <w:sz w:val="22"/>
            <w:szCs w:val="22"/>
            <w:lang w:val="en-IN" w:eastAsia="en-IN"/>
          </w:rPr>
          <w:tab/>
        </w:r>
      </w:del>
      <w:del w:id="209" w:author="Samuel Amarjawahar" w:date="2018-08-14T15:15:00Z">
        <w:r>
          <w:rPr>
            <w:rFonts w:ascii="Century Gothic" w:hAnsi="Century Gothic"/>
          </w:rPr>
          <w:delText>Restart and recovery</w:delText>
        </w:r>
      </w:del>
      <w:del w:id="210" w:author="Samuel Amarjawahar" w:date="2018-08-14T15:15:00Z">
        <w:r>
          <w:rPr>
            <w:rFonts w:ascii="Century Gothic" w:hAnsi="Century Gothic"/>
            <w:vanish w:val="false"/>
          </w:rPr>
          <w:tab/>
          <w:delText>27</w:delText>
        </w:r>
      </w:del>
    </w:p>
    <w:p>
      <w:pPr>
        <w:pStyle w:val="Contents2"/>
        <w:tabs>
          <w:tab w:val="left" w:pos="1200" w:leader="none"/>
          <w:tab w:val="right" w:pos="9350" w:leader="dot"/>
        </w:tabs>
        <w:rPr/>
      </w:pPr>
      <w:del w:id="211" w:author="Samuel Amarjawahar" w:date="2018-08-14T15:15:00Z">
        <w:r>
          <w:rPr>
            <w:rFonts w:ascii="Century Gothic" w:hAnsi="Century Gothic"/>
          </w:rPr>
          <w:delText>2.11</w:delText>
        </w:r>
      </w:del>
      <w:del w:id="212" w:author="Samuel Amarjawahar" w:date="2018-08-14T15:15:00Z">
        <w:r>
          <w:rPr>
            <w:rFonts w:cs="Latha" w:ascii="Century Gothic" w:hAnsi="Century Gothic"/>
            <w:sz w:val="22"/>
            <w:szCs w:val="22"/>
            <w:lang w:val="en-IN" w:eastAsia="en-IN"/>
          </w:rPr>
          <w:tab/>
        </w:r>
      </w:del>
      <w:del w:id="213" w:author="Samuel Amarjawahar" w:date="2018-08-14T15:15:00Z">
        <w:r>
          <w:rPr>
            <w:rFonts w:ascii="Century Gothic" w:hAnsi="Century Gothic"/>
          </w:rPr>
          <w:delText>Firmware upgrading of all chassis cards</w:delText>
        </w:r>
      </w:del>
      <w:del w:id="214" w:author="Samuel Amarjawahar" w:date="2018-08-14T15:15:00Z">
        <w:r>
          <w:rPr>
            <w:rFonts w:ascii="Century Gothic" w:hAnsi="Century Gothic"/>
            <w:vanish w:val="false"/>
          </w:rPr>
          <w:tab/>
          <w:delText>28</w:delText>
        </w:r>
      </w:del>
    </w:p>
    <w:p>
      <w:pPr>
        <w:pStyle w:val="Contents2"/>
        <w:tabs>
          <w:tab w:val="left" w:pos="1200" w:leader="none"/>
          <w:tab w:val="right" w:pos="9350" w:leader="dot"/>
        </w:tabs>
        <w:rPr/>
      </w:pPr>
      <w:del w:id="215" w:author="Samuel Amarjawahar" w:date="2018-08-14T15:15:00Z">
        <w:r>
          <w:rPr>
            <w:rFonts w:ascii="Century Gothic" w:hAnsi="Century Gothic"/>
          </w:rPr>
          <w:delText>2.12</w:delText>
        </w:r>
      </w:del>
      <w:del w:id="216" w:author="Samuel Amarjawahar" w:date="2018-08-14T15:15:00Z">
        <w:r>
          <w:rPr>
            <w:rFonts w:cs="Latha" w:ascii="Century Gothic" w:hAnsi="Century Gothic"/>
            <w:sz w:val="22"/>
            <w:szCs w:val="22"/>
            <w:lang w:val="en-IN" w:eastAsia="en-IN"/>
          </w:rPr>
          <w:tab/>
        </w:r>
      </w:del>
      <w:del w:id="217" w:author="Samuel Amarjawahar" w:date="2018-08-14T15:15:00Z">
        <w:r>
          <w:rPr>
            <w:rFonts w:ascii="Century Gothic" w:hAnsi="Century Gothic"/>
          </w:rPr>
          <w:delText>NMS 1+1 Support</w:delText>
        </w:r>
      </w:del>
      <w:del w:id="218" w:author="Samuel Amarjawahar" w:date="2018-08-14T15:15:00Z">
        <w:r>
          <w:rPr>
            <w:rFonts w:ascii="Century Gothic" w:hAnsi="Century Gothic"/>
            <w:vanish w:val="false"/>
          </w:rPr>
          <w:tab/>
          <w:delText>29</w:delText>
        </w:r>
      </w:del>
    </w:p>
    <w:p>
      <w:pPr>
        <w:pStyle w:val="Contents1"/>
        <w:rPr/>
      </w:pPr>
      <w:del w:id="219" w:author="Samuel Amarjawahar" w:date="2018-08-14T15:15:00Z">
        <w:r>
          <w:rPr>
            <w:rFonts w:ascii="Century Gothic" w:hAnsi="Century Gothic"/>
          </w:rPr>
          <w:delText>Appendix A</w:delText>
        </w:r>
      </w:del>
      <w:del w:id="220" w:author="Samuel Amarjawahar" w:date="2018-08-14T15:15:00Z">
        <w:r>
          <w:rPr>
            <w:rFonts w:ascii="Century Gothic" w:hAnsi="Century Gothic"/>
            <w:b w:val="false"/>
            <w:vanish w:val="false"/>
          </w:rPr>
          <w:tab/>
          <w:delText>30</w:delText>
        </w:r>
      </w:del>
    </w:p>
    <w:p>
      <w:pPr>
        <w:pStyle w:val="Contents1"/>
        <w:rPr/>
      </w:pPr>
      <w:del w:id="221" w:author="Samuel Amarjawahar" w:date="2018-08-14T15:15:00Z">
        <w:r>
          <w:rPr>
            <w:rFonts w:ascii="Century Gothic" w:hAnsi="Century Gothic"/>
          </w:rPr>
          <w:delText>3</w:delText>
        </w:r>
      </w:del>
      <w:del w:id="222" w:author="Samuel Amarjawahar" w:date="2018-08-14T15:15:00Z">
        <w:r>
          <w:rPr>
            <w:rFonts w:cs="Latha" w:ascii="Century Gothic" w:hAnsi="Century Gothic"/>
            <w:sz w:val="22"/>
            <w:szCs w:val="22"/>
            <w:lang w:val="en-IN" w:eastAsia="en-IN"/>
          </w:rPr>
          <w:tab/>
        </w:r>
      </w:del>
      <w:del w:id="223" w:author="Samuel Amarjawahar" w:date="2018-08-14T15:15:00Z">
        <w:r>
          <w:rPr>
            <w:rFonts w:ascii="Century Gothic" w:hAnsi="Century Gothic"/>
          </w:rPr>
          <w:delText>References</w:delText>
        </w:r>
      </w:del>
      <w:del w:id="224" w:author="Samuel Amarjawahar" w:date="2018-08-14T15:15:00Z">
        <w:r>
          <w:rPr>
            <w:rFonts w:ascii="Century Gothic" w:hAnsi="Century Gothic"/>
            <w:b w:val="false"/>
            <w:vanish w:val="false"/>
          </w:rPr>
          <w:tab/>
          <w:delText>31</w:delText>
        </w:r>
      </w:del>
    </w:p>
    <w:p>
      <w:pPr>
        <w:pStyle w:val="Contents1"/>
        <w:tabs>
          <w:tab w:val="left" w:pos="576" w:leader="none"/>
          <w:tab w:val="left" w:pos="1200" w:leader="none"/>
          <w:tab w:val="right" w:pos="9350" w:leader="dot"/>
        </w:tabs>
        <w:rPr>
          <w:rFonts w:ascii="Century Gothic" w:hAnsi="Century Gothic" w:cs="Latha"/>
          <w:b w:val="false"/>
          <w:b w:val="false"/>
          <w:vanish w:val="false"/>
          <w:sz w:val="22"/>
          <w:szCs w:val="22"/>
          <w:lang w:val="en-IN" w:eastAsia="en-IN"/>
        </w:rPr>
      </w:pPr>
      <w:del w:id="225" w:author="Samuel Amarjawahar" w:date="2018-08-14T15:15:00Z">
        <w:r>
          <w:rPr>
            <w:rStyle w:val="IndexLink"/>
            <w:rFonts w:cs="Latha" w:ascii="Century Gothic" w:hAnsi="Century Gothic"/>
            <w:b w:val="false"/>
            <w:vanish w:val="false"/>
            <w:sz w:val="22"/>
            <w:szCs w:val="22"/>
            <w:lang w:val="en-IN" w:eastAsia="en-IN"/>
          </w:rPr>
          <w:delText>3</w:delText>
          <w:tab/>
          <w:delText>References</w:delText>
          <w:tab/>
          <w:delText>32</w:delText>
        </w:r>
      </w:del>
    </w:p>
    <w:p>
      <w:pPr>
        <w:pStyle w:val="Contents1"/>
        <w:tabs>
          <w:tab w:val="left" w:pos="576" w:leader="none"/>
          <w:tab w:val="left" w:pos="1200" w:leader="none"/>
          <w:tab w:val="right" w:pos="9350" w:leader="dot"/>
        </w:tabs>
        <w:rPr>
          <w:rFonts w:ascii="Century Gothic" w:hAnsi="Century Gothic" w:cs="Latha"/>
          <w:b w:val="false"/>
          <w:b w:val="false"/>
          <w:vanish w:val="false"/>
          <w:sz w:val="22"/>
          <w:szCs w:val="22"/>
          <w:lang w:val="en-IN" w:eastAsia="en-IN"/>
        </w:rPr>
      </w:pPr>
      <w:del w:id="226" w:author="Samuel Amarjawahar" w:date="2018-08-14T15:15:00Z">
        <w:r>
          <w:rPr>
            <w:rStyle w:val="IndexLink"/>
            <w:rFonts w:cs="Latha" w:ascii="Century Gothic" w:hAnsi="Century Gothic"/>
            <w:b w:val="false"/>
            <w:vanish w:val="false"/>
            <w:sz w:val="22"/>
            <w:szCs w:val="22"/>
            <w:lang w:val="en-IN" w:eastAsia="en-IN"/>
          </w:rPr>
          <w:delText>Appendix A</w:delText>
          <w:tab/>
          <w:delText>31</w:delText>
        </w:r>
      </w:del>
    </w:p>
    <w:p>
      <w:pPr>
        <w:pStyle w:val="Contents1"/>
        <w:tabs>
          <w:tab w:val="left" w:pos="576" w:leader="none"/>
          <w:tab w:val="left" w:pos="1200" w:leader="none"/>
          <w:tab w:val="right" w:pos="9350" w:leader="dot"/>
        </w:tabs>
        <w:rPr>
          <w:rFonts w:ascii="Century Gothic" w:hAnsi="Century Gothic" w:cs="Latha"/>
          <w:b w:val="false"/>
          <w:b w:val="false"/>
          <w:vanish w:val="false"/>
          <w:sz w:val="22"/>
          <w:szCs w:val="22"/>
          <w:lang w:val="en-IN" w:eastAsia="en-IN"/>
        </w:rPr>
      </w:pPr>
      <w:del w:id="227" w:author="Samuel Amarjawahar" w:date="2018-08-14T14:47:00Z">
        <w:r>
          <w:rPr>
            <w:rStyle w:val="IndexLink"/>
            <w:rFonts w:cs="Latha" w:ascii="Century Gothic" w:hAnsi="Century Gothic"/>
            <w:b w:val="false"/>
            <w:vanish w:val="false"/>
            <w:sz w:val="22"/>
            <w:szCs w:val="22"/>
            <w:lang w:val="en-IN" w:eastAsia="en-IN"/>
          </w:rPr>
          <w:delText>2.12</w:delText>
          <w:tab/>
          <w:delText>NMS 1+1 Support</w:delText>
          <w:tab/>
          <w:delText>30</w:delText>
        </w:r>
      </w:del>
    </w:p>
    <w:p>
      <w:pPr>
        <w:pStyle w:val="Contents2"/>
        <w:tabs>
          <w:tab w:val="left" w:pos="1200" w:leader="none"/>
          <w:tab w:val="right" w:pos="9350" w:leader="dot"/>
        </w:tabs>
        <w:rPr>
          <w:rFonts w:ascii="Century Gothic" w:hAnsi="Century Gothic" w:cs="Latha"/>
          <w:b w:val="false"/>
          <w:b w:val="false"/>
          <w:vanish w:val="false"/>
          <w:sz w:val="22"/>
          <w:szCs w:val="22"/>
          <w:lang w:val="en-IN" w:eastAsia="en-IN"/>
        </w:rPr>
      </w:pPr>
      <w:del w:id="228" w:author="Samuel Amarjawahar" w:date="2018-08-14T14:47:00Z">
        <w:r>
          <w:rPr>
            <w:rStyle w:val="IndexLink"/>
            <w:rFonts w:cs="Latha" w:ascii="Century Gothic" w:hAnsi="Century Gothic"/>
            <w:b w:val="false"/>
            <w:vanish w:val="false"/>
            <w:sz w:val="22"/>
            <w:szCs w:val="22"/>
            <w:lang w:val="en-IN" w:eastAsia="en-IN"/>
          </w:rPr>
          <w:delText>2.11</w:delText>
          <w:tab/>
          <w:delText>Firmware upgrading of all chassis cards</w:delText>
          <w:tab/>
          <w:delText>29</w:delText>
        </w:r>
      </w:del>
    </w:p>
    <w:p>
      <w:pPr>
        <w:pStyle w:val="Contents2"/>
        <w:tabs>
          <w:tab w:val="left" w:pos="1200" w:leader="none"/>
          <w:tab w:val="right" w:pos="9350" w:leader="dot"/>
        </w:tabs>
        <w:rPr>
          <w:rFonts w:ascii="Century Gothic" w:hAnsi="Century Gothic" w:cs="Latha"/>
          <w:b w:val="false"/>
          <w:b w:val="false"/>
          <w:vanish w:val="false"/>
          <w:sz w:val="22"/>
          <w:szCs w:val="22"/>
          <w:lang w:val="en-IN" w:eastAsia="en-IN"/>
        </w:rPr>
      </w:pPr>
      <w:del w:id="229" w:author="Samuel Amarjawahar" w:date="2018-08-14T14:47:00Z">
        <w:r>
          <w:rPr>
            <w:rStyle w:val="IndexLink"/>
            <w:rFonts w:cs="Latha" w:ascii="Century Gothic" w:hAnsi="Century Gothic"/>
            <w:b w:val="false"/>
            <w:vanish w:val="false"/>
            <w:sz w:val="22"/>
            <w:szCs w:val="22"/>
            <w:lang w:val="en-IN" w:eastAsia="en-IN"/>
          </w:rPr>
          <w:delText>2.10</w:delText>
          <w:tab/>
          <w:delText>Restart and recovery</w:delText>
          <w:tab/>
          <w:delText>28</w:delText>
        </w:r>
      </w:del>
    </w:p>
    <w:p>
      <w:pPr>
        <w:pStyle w:val="Contents3"/>
        <w:tabs>
          <w:tab w:val="left" w:pos="1920" w:leader="none"/>
          <w:tab w:val="right" w:pos="9350" w:leader="dot"/>
        </w:tabs>
        <w:rPr>
          <w:rFonts w:ascii="Century Gothic" w:hAnsi="Century Gothic" w:cs="Latha"/>
          <w:b w:val="false"/>
          <w:b w:val="false"/>
          <w:vanish w:val="false"/>
          <w:sz w:val="22"/>
          <w:szCs w:val="22"/>
          <w:lang w:val="en-IN" w:eastAsia="en-IN"/>
        </w:rPr>
      </w:pPr>
      <w:del w:id="230" w:author="Samuel Amarjawahar" w:date="2018-08-14T14:47:00Z">
        <w:r>
          <w:rPr>
            <w:rStyle w:val="IndexLink"/>
            <w:rFonts w:cs="Latha" w:ascii="Century Gothic" w:hAnsi="Century Gothic"/>
            <w:b w:val="false"/>
            <w:vanish w:val="false"/>
            <w:sz w:val="22"/>
            <w:szCs w:val="22"/>
            <w:lang w:val="en-IN" w:eastAsia="en-IN"/>
          </w:rPr>
          <w:delText>2.9.1</w:delText>
          <w:tab/>
          <w:delText>Audit Log [NMS User Actions Log]:</w:delText>
          <w:tab/>
          <w:delText>24</w:delText>
        </w:r>
      </w:del>
    </w:p>
    <w:p>
      <w:pPr>
        <w:pStyle w:val="Contents2"/>
        <w:tabs>
          <w:tab w:val="left" w:pos="1152" w:leader="none"/>
          <w:tab w:val="right" w:pos="9350" w:leader="dot"/>
        </w:tabs>
        <w:rPr>
          <w:rFonts w:ascii="Century Gothic" w:hAnsi="Century Gothic" w:cs="Latha"/>
          <w:b w:val="false"/>
          <w:b w:val="false"/>
          <w:vanish w:val="false"/>
          <w:sz w:val="22"/>
          <w:szCs w:val="22"/>
          <w:lang w:val="en-IN" w:eastAsia="en-IN"/>
        </w:rPr>
      </w:pPr>
      <w:del w:id="231" w:author="Samuel Amarjawahar" w:date="2018-08-14T14:47:00Z">
        <w:r>
          <w:rPr>
            <w:rStyle w:val="IndexLink"/>
            <w:rFonts w:cs="Latha" w:ascii="Century Gothic" w:hAnsi="Century Gothic"/>
            <w:b w:val="false"/>
            <w:vanish w:val="false"/>
            <w:sz w:val="22"/>
            <w:szCs w:val="22"/>
            <w:lang w:val="en-IN" w:eastAsia="en-IN"/>
          </w:rPr>
          <w:delText>2.9</w:delText>
          <w:tab/>
          <w:delText>Logging</w:delText>
          <w:tab/>
          <w:delText>24</w:delText>
        </w:r>
      </w:del>
    </w:p>
    <w:p>
      <w:pPr>
        <w:pStyle w:val="Contents1"/>
        <w:tabs>
          <w:tab w:val="left" w:pos="576" w:leader="none"/>
          <w:tab w:val="left" w:pos="1200" w:leader="none"/>
          <w:tab w:val="right" w:pos="9350" w:leader="dot"/>
        </w:tabs>
        <w:rPr>
          <w:rFonts w:ascii="Century Gothic" w:hAnsi="Century Gothic" w:cs="Latha"/>
          <w:b w:val="false"/>
          <w:b w:val="false"/>
          <w:vanish w:val="false"/>
          <w:sz w:val="22"/>
          <w:szCs w:val="22"/>
          <w:lang w:val="en-IN" w:eastAsia="en-IN"/>
          <w:del w:id="233" w:author="Samuel Amarjawahar" w:date="2018-08-14T15:15:00Z"/>
        </w:rPr>
      </w:pPr>
      <w:del w:id="232" w:author="Samuel Amarjawahar" w:date="2018-08-14T14:47:00Z">
        <w:r>
          <w:rPr>
            <w:rStyle w:val="IndexLink"/>
            <w:rFonts w:cs="Latha" w:ascii="Century Gothic" w:hAnsi="Century Gothic"/>
            <w:b w:val="false"/>
            <w:vanish w:val="false"/>
            <w:sz w:val="22"/>
            <w:szCs w:val="22"/>
            <w:lang w:val="en-IN" w:eastAsia="en-IN"/>
          </w:rPr>
          <w:delText>2.8</w:delText>
          <w:tab/>
          <w:delText>Installation and update</w:delText>
          <w:tab/>
          <w:delText>23</w:delText>
        </w:r>
      </w:del>
    </w:p>
    <w:p>
      <w:pPr>
        <w:pStyle w:val="Contents1"/>
        <w:tabs>
          <w:tab w:val="left" w:pos="576" w:leader="none"/>
          <w:tab w:val="left" w:pos="1152" w:leader="none"/>
          <w:tab w:val="right" w:pos="9350" w:leader="dot"/>
        </w:tabs>
        <w:rPr>
          <w:rFonts w:ascii="Century Gothic" w:hAnsi="Century Gothic" w:cs="Latha"/>
          <w:b w:val="false"/>
          <w:b w:val="false"/>
          <w:vanish w:val="false"/>
          <w:sz w:val="22"/>
          <w:szCs w:val="22"/>
          <w:lang w:val="en-IN" w:eastAsia="en-IN"/>
          <w:del w:id="235" w:author="Samuel Amarjawahar" w:date="2018-08-14T15:15:00Z"/>
        </w:rPr>
      </w:pPr>
      <w:del w:id="234" w:author="Samuel Amarjawahar" w:date="2018-08-14T14:47:00Z">
        <w:r>
          <w:rPr>
            <w:rStyle w:val="IndexLink"/>
            <w:rFonts w:cs="Latha" w:ascii="Century Gothic" w:hAnsi="Century Gothic"/>
            <w:b w:val="false"/>
            <w:vanish w:val="false"/>
            <w:sz w:val="22"/>
            <w:szCs w:val="22"/>
            <w:lang w:val="en-IN" w:eastAsia="en-IN"/>
          </w:rPr>
          <w:delText>2.7</w:delText>
          <w:tab/>
          <w:delText>Management via NBI interface</w:delText>
          <w:tab/>
          <w:delText>22</w:delText>
        </w:r>
      </w:del>
    </w:p>
    <w:p>
      <w:pPr>
        <w:pStyle w:val="Contents1"/>
        <w:tabs>
          <w:tab w:val="left" w:pos="576" w:leader="none"/>
          <w:tab w:val="left" w:pos="1152" w:leader="none"/>
          <w:tab w:val="right" w:pos="9350" w:leader="dot"/>
        </w:tabs>
        <w:rPr>
          <w:rFonts w:ascii="Century Gothic" w:hAnsi="Century Gothic" w:cs="Latha"/>
          <w:b w:val="false"/>
          <w:b w:val="false"/>
          <w:vanish w:val="false"/>
          <w:sz w:val="22"/>
          <w:szCs w:val="22"/>
          <w:lang w:val="en-IN" w:eastAsia="en-IN"/>
        </w:rPr>
      </w:pPr>
      <w:del w:id="236" w:author="Samuel Amarjawahar" w:date="2018-08-14T14:47:00Z">
        <w:r>
          <w:rPr>
            <w:rStyle w:val="IndexLink"/>
            <w:rFonts w:cs="Latha" w:ascii="Century Gothic" w:hAnsi="Century Gothic"/>
            <w:b w:val="false"/>
            <w:vanish w:val="false"/>
            <w:sz w:val="22"/>
            <w:szCs w:val="22"/>
            <w:lang w:val="en-IN" w:eastAsia="en-IN"/>
          </w:rPr>
          <w:delText>2.6</w:delText>
          <w:tab/>
          <w:delText>User management</w:delText>
          <w:tab/>
          <w:delText>19</w:delText>
        </w:r>
      </w:del>
    </w:p>
    <w:p>
      <w:pPr>
        <w:pStyle w:val="Contents2"/>
        <w:tabs>
          <w:tab w:val="left" w:pos="1152" w:leader="none"/>
          <w:tab w:val="right" w:pos="9350" w:leader="dot"/>
        </w:tabs>
        <w:rPr>
          <w:rFonts w:ascii="Century Gothic" w:hAnsi="Century Gothic" w:cs="Latha"/>
          <w:b w:val="false"/>
          <w:b w:val="false"/>
          <w:vanish w:val="false"/>
          <w:sz w:val="22"/>
          <w:szCs w:val="22"/>
          <w:lang w:val="en-IN" w:eastAsia="en-IN"/>
        </w:rPr>
      </w:pPr>
      <w:del w:id="237" w:author="Samuel Amarjawahar" w:date="2018-08-14T14:47:00Z">
        <w:r>
          <w:rPr>
            <w:rStyle w:val="IndexLink"/>
            <w:rFonts w:cs="Latha" w:ascii="Century Gothic" w:hAnsi="Century Gothic"/>
            <w:b w:val="false"/>
            <w:vanish w:val="false"/>
            <w:sz w:val="22"/>
            <w:szCs w:val="22"/>
            <w:lang w:val="en-IN" w:eastAsia="en-IN"/>
          </w:rPr>
          <w:delText>2.5</w:delText>
          <w:tab/>
          <w:delText>Chassis management</w:delText>
          <w:tab/>
          <w:delText>18</w:delText>
        </w:r>
      </w:del>
    </w:p>
    <w:p>
      <w:pPr>
        <w:pStyle w:val="Contents2"/>
        <w:tabs>
          <w:tab w:val="left" w:pos="1152" w:leader="none"/>
          <w:tab w:val="right" w:pos="9350" w:leader="dot"/>
        </w:tabs>
        <w:rPr>
          <w:rFonts w:ascii="Century Gothic" w:hAnsi="Century Gothic" w:cs="Latha"/>
          <w:b w:val="false"/>
          <w:b w:val="false"/>
          <w:vanish w:val="false"/>
          <w:sz w:val="22"/>
          <w:szCs w:val="22"/>
          <w:lang w:val="en-IN" w:eastAsia="en-IN"/>
        </w:rPr>
      </w:pPr>
      <w:del w:id="238" w:author="Samuel Amarjawahar" w:date="2018-08-14T14:47:00Z">
        <w:r>
          <w:rPr>
            <w:rStyle w:val="IndexLink"/>
            <w:rFonts w:cs="Latha" w:ascii="Century Gothic" w:hAnsi="Century Gothic"/>
            <w:b w:val="false"/>
            <w:vanish w:val="false"/>
            <w:sz w:val="22"/>
            <w:szCs w:val="22"/>
            <w:lang w:val="en-IN" w:eastAsia="en-IN"/>
          </w:rPr>
          <w:delText>2.4</w:delText>
          <w:tab/>
          <w:delText>Performance management</w:delText>
          <w:tab/>
          <w:delText>17</w:delText>
        </w:r>
      </w:del>
    </w:p>
    <w:p>
      <w:pPr>
        <w:pStyle w:val="Contents3"/>
        <w:tabs>
          <w:tab w:val="left" w:pos="1920" w:leader="none"/>
          <w:tab w:val="right" w:pos="9350" w:leader="dot"/>
        </w:tabs>
        <w:rPr>
          <w:rFonts w:ascii="Century Gothic" w:hAnsi="Century Gothic" w:cs="Latha"/>
          <w:b w:val="false"/>
          <w:b w:val="false"/>
          <w:vanish w:val="false"/>
          <w:sz w:val="22"/>
          <w:szCs w:val="22"/>
          <w:lang w:val="en-IN" w:eastAsia="en-IN"/>
        </w:rPr>
      </w:pPr>
      <w:del w:id="239" w:author="Samuel Amarjawahar" w:date="2018-08-14T14:47:00Z">
        <w:r>
          <w:rPr>
            <w:rStyle w:val="IndexLink"/>
            <w:rFonts w:cs="Latha" w:ascii="Century Gothic" w:hAnsi="Century Gothic"/>
            <w:b w:val="false"/>
            <w:vanish w:val="false"/>
            <w:sz w:val="22"/>
            <w:szCs w:val="22"/>
            <w:lang w:val="en-IN" w:eastAsia="en-IN"/>
          </w:rPr>
          <w:delText>2.3.3</w:delText>
          <w:tab/>
          <w:delText>Alarm management</w:delText>
          <w:tab/>
          <w:delText>13</w:delText>
        </w:r>
      </w:del>
    </w:p>
    <w:p>
      <w:pPr>
        <w:pStyle w:val="Contents3"/>
        <w:tabs>
          <w:tab w:val="left" w:pos="1920" w:leader="none"/>
          <w:tab w:val="right" w:pos="9350" w:leader="dot"/>
        </w:tabs>
        <w:rPr>
          <w:rFonts w:ascii="Century Gothic" w:hAnsi="Century Gothic" w:cs="Latha"/>
          <w:b w:val="false"/>
          <w:b w:val="false"/>
          <w:vanish w:val="false"/>
          <w:sz w:val="22"/>
          <w:szCs w:val="22"/>
          <w:lang w:val="en-IN" w:eastAsia="en-IN"/>
        </w:rPr>
      </w:pPr>
      <w:del w:id="240" w:author="Samuel Amarjawahar" w:date="2018-08-14T14:47:00Z">
        <w:r>
          <w:rPr>
            <w:rStyle w:val="IndexLink"/>
            <w:rFonts w:cs="Latha" w:ascii="Century Gothic" w:hAnsi="Century Gothic"/>
            <w:b w:val="false"/>
            <w:vanish w:val="false"/>
            <w:sz w:val="22"/>
            <w:szCs w:val="22"/>
            <w:lang w:val="en-IN" w:eastAsia="en-IN"/>
          </w:rPr>
          <w:delText>2.3.2</w:delText>
          <w:tab/>
          <w:delText>Alarm monitoring</w:delText>
          <w:tab/>
          <w:delText>11</w:delText>
        </w:r>
      </w:del>
    </w:p>
    <w:p>
      <w:pPr>
        <w:pStyle w:val="Contents3"/>
        <w:tabs>
          <w:tab w:val="left" w:pos="1920" w:leader="none"/>
          <w:tab w:val="right" w:pos="9350" w:leader="dot"/>
        </w:tabs>
        <w:rPr>
          <w:rFonts w:ascii="Century Gothic" w:hAnsi="Century Gothic" w:cs="Latha"/>
          <w:b w:val="false"/>
          <w:b w:val="false"/>
          <w:vanish w:val="false"/>
          <w:sz w:val="22"/>
          <w:szCs w:val="22"/>
          <w:lang w:val="en-IN" w:eastAsia="en-IN"/>
        </w:rPr>
      </w:pPr>
      <w:del w:id="241" w:author="Samuel Amarjawahar" w:date="2018-08-14T14:47:00Z">
        <w:r>
          <w:rPr>
            <w:rStyle w:val="IndexLink"/>
            <w:rFonts w:cs="Latha" w:ascii="Century Gothic" w:hAnsi="Century Gothic"/>
            <w:b w:val="false"/>
            <w:vanish w:val="false"/>
            <w:sz w:val="22"/>
            <w:szCs w:val="22"/>
            <w:lang w:val="en-IN" w:eastAsia="en-IN"/>
          </w:rPr>
          <w:delText>2.3.1</w:delText>
          <w:tab/>
          <w:delText>Alarm collection</w:delText>
          <w:tab/>
          <w:delText>9</w:delText>
        </w:r>
      </w:del>
    </w:p>
    <w:p>
      <w:pPr>
        <w:pStyle w:val="Contents2"/>
        <w:tabs>
          <w:tab w:val="left" w:pos="1152" w:leader="none"/>
          <w:tab w:val="right" w:pos="9350" w:leader="dot"/>
        </w:tabs>
        <w:rPr>
          <w:rFonts w:ascii="Century Gothic" w:hAnsi="Century Gothic" w:cs="Latha"/>
          <w:b w:val="false"/>
          <w:b w:val="false"/>
          <w:vanish w:val="false"/>
          <w:sz w:val="22"/>
          <w:szCs w:val="22"/>
          <w:lang w:val="en-IN" w:eastAsia="en-IN"/>
        </w:rPr>
      </w:pPr>
      <w:del w:id="242" w:author="Samuel Amarjawahar" w:date="2018-08-14T14:47:00Z">
        <w:r>
          <w:rPr>
            <w:rStyle w:val="IndexLink"/>
            <w:rFonts w:cs="Latha" w:ascii="Century Gothic" w:hAnsi="Century Gothic"/>
            <w:b w:val="false"/>
            <w:vanish w:val="false"/>
            <w:sz w:val="22"/>
            <w:szCs w:val="22"/>
            <w:lang w:val="en-IN" w:eastAsia="en-IN"/>
          </w:rPr>
          <w:delText>2.3</w:delText>
          <w:tab/>
          <w:delText>Alarm Management</w:delText>
          <w:tab/>
          <w:delText>9</w:delText>
        </w:r>
      </w:del>
    </w:p>
    <w:p>
      <w:pPr>
        <w:pStyle w:val="Contents3"/>
        <w:tabs>
          <w:tab w:val="left" w:pos="1920" w:leader="none"/>
          <w:tab w:val="right" w:pos="9350" w:leader="dot"/>
        </w:tabs>
        <w:rPr>
          <w:rFonts w:ascii="Century Gothic" w:hAnsi="Century Gothic" w:cs="Latha"/>
          <w:b w:val="false"/>
          <w:b w:val="false"/>
          <w:vanish w:val="false"/>
          <w:sz w:val="22"/>
          <w:szCs w:val="22"/>
          <w:lang w:val="en-IN" w:eastAsia="en-IN"/>
        </w:rPr>
      </w:pPr>
      <w:del w:id="243" w:author="Samuel Amarjawahar" w:date="2018-08-14T14:47:00Z">
        <w:r>
          <w:rPr>
            <w:rStyle w:val="IndexLink"/>
            <w:rFonts w:cs="Latha" w:ascii="Century Gothic" w:hAnsi="Century Gothic"/>
            <w:b w:val="false"/>
            <w:vanish w:val="false"/>
            <w:sz w:val="22"/>
            <w:szCs w:val="22"/>
            <w:lang w:val="en-IN" w:eastAsia="en-IN"/>
          </w:rPr>
          <w:delText>2.2.3</w:delText>
          <w:tab/>
          <w:delText>Inventory management</w:delText>
          <w:tab/>
          <w:delText>8</w:delText>
        </w:r>
      </w:del>
    </w:p>
    <w:p>
      <w:pPr>
        <w:pStyle w:val="Contents3"/>
        <w:tabs>
          <w:tab w:val="left" w:pos="1920" w:leader="none"/>
          <w:tab w:val="right" w:pos="9350" w:leader="dot"/>
        </w:tabs>
        <w:rPr>
          <w:rFonts w:ascii="Century Gothic" w:hAnsi="Century Gothic" w:cs="Latha"/>
          <w:b w:val="false"/>
          <w:b w:val="false"/>
          <w:vanish w:val="false"/>
          <w:sz w:val="22"/>
          <w:szCs w:val="22"/>
          <w:lang w:val="en-IN" w:eastAsia="en-IN"/>
        </w:rPr>
      </w:pPr>
      <w:del w:id="244" w:author="Samuel Amarjawahar" w:date="2018-08-14T14:47:00Z">
        <w:r>
          <w:rPr>
            <w:rStyle w:val="IndexLink"/>
            <w:rFonts w:cs="Latha" w:ascii="Century Gothic" w:hAnsi="Century Gothic"/>
            <w:b w:val="false"/>
            <w:vanish w:val="false"/>
            <w:sz w:val="22"/>
            <w:szCs w:val="22"/>
            <w:lang w:val="en-IN" w:eastAsia="en-IN"/>
          </w:rPr>
          <w:delText>2.2.2</w:delText>
          <w:tab/>
          <w:delText>Inventory monitoring</w:delText>
          <w:tab/>
          <w:delText>8</w:delText>
        </w:r>
      </w:del>
    </w:p>
    <w:p>
      <w:pPr>
        <w:pStyle w:val="Contents1"/>
        <w:tabs>
          <w:tab w:val="left" w:pos="576" w:leader="none"/>
          <w:tab w:val="left" w:pos="1152" w:leader="none"/>
          <w:tab w:val="right" w:pos="9350" w:leader="dot"/>
        </w:tabs>
        <w:rPr>
          <w:rFonts w:ascii="Century Gothic" w:hAnsi="Century Gothic" w:cs="Latha"/>
          <w:b w:val="false"/>
          <w:b w:val="false"/>
          <w:vanish w:val="false"/>
          <w:sz w:val="22"/>
          <w:szCs w:val="22"/>
          <w:lang w:val="en-IN" w:eastAsia="en-IN"/>
        </w:rPr>
      </w:pPr>
      <w:del w:id="245" w:author="Samuel Amarjawahar" w:date="2018-08-14T14:47:00Z">
        <w:r>
          <w:rPr>
            <w:rStyle w:val="IndexLink"/>
            <w:rFonts w:cs="Latha" w:ascii="Century Gothic" w:hAnsi="Century Gothic"/>
            <w:b w:val="false"/>
            <w:vanish w:val="false"/>
            <w:sz w:val="22"/>
            <w:szCs w:val="22"/>
            <w:lang w:val="en-IN" w:eastAsia="en-IN"/>
          </w:rPr>
          <w:delText>2.2.1</w:delText>
          <w:tab/>
          <w:delText>Inventory collection</w:delText>
          <w:tab/>
          <w:delText>8</w:delText>
        </w:r>
      </w:del>
    </w:p>
    <w:p>
      <w:pPr>
        <w:pStyle w:val="Contents2"/>
        <w:tabs>
          <w:tab w:val="left" w:pos="1152" w:leader="none"/>
          <w:tab w:val="right" w:pos="9350" w:leader="dot"/>
        </w:tabs>
        <w:rPr>
          <w:rFonts w:ascii="Century Gothic" w:hAnsi="Century Gothic" w:cs="Latha"/>
          <w:b w:val="false"/>
          <w:b w:val="false"/>
          <w:vanish w:val="false"/>
          <w:sz w:val="22"/>
          <w:szCs w:val="22"/>
          <w:lang w:val="en-IN" w:eastAsia="en-IN"/>
        </w:rPr>
      </w:pPr>
      <w:del w:id="246" w:author="Samuel Amarjawahar" w:date="2018-08-14T14:46:00Z">
        <w:r>
          <w:rPr>
            <w:rStyle w:val="IndexLink"/>
            <w:rFonts w:cs="Latha" w:ascii="Century Gothic" w:hAnsi="Century Gothic"/>
            <w:b w:val="false"/>
            <w:vanish w:val="false"/>
            <w:sz w:val="22"/>
            <w:szCs w:val="22"/>
            <w:lang w:val="en-IN" w:eastAsia="en-IN"/>
          </w:rPr>
          <w:delText>2.2</w:delText>
          <w:tab/>
          <w:delText>Inventory management</w:delText>
          <w:tab/>
          <w:delText>8</w:delText>
        </w:r>
      </w:del>
    </w:p>
    <w:p>
      <w:pPr>
        <w:pStyle w:val="Contents3"/>
        <w:tabs>
          <w:tab w:val="left" w:pos="1920" w:leader="none"/>
          <w:tab w:val="right" w:pos="9350" w:leader="dot"/>
        </w:tabs>
        <w:rPr>
          <w:rFonts w:ascii="Century Gothic" w:hAnsi="Century Gothic" w:cs="Latha"/>
          <w:b w:val="false"/>
          <w:b w:val="false"/>
          <w:vanish w:val="false"/>
          <w:sz w:val="22"/>
          <w:szCs w:val="22"/>
          <w:lang w:val="en-IN" w:eastAsia="en-IN"/>
        </w:rPr>
      </w:pPr>
      <w:del w:id="247" w:author="Samuel Amarjawahar" w:date="2018-08-14T14:46:00Z">
        <w:r>
          <w:rPr>
            <w:rStyle w:val="IndexLink"/>
            <w:rFonts w:cs="Latha" w:ascii="Century Gothic" w:hAnsi="Century Gothic"/>
            <w:b w:val="false"/>
            <w:vanish w:val="false"/>
            <w:sz w:val="22"/>
            <w:szCs w:val="22"/>
            <w:lang w:val="en-IN" w:eastAsia="en-IN"/>
          </w:rPr>
          <w:delText>2.1.3</w:delText>
          <w:tab/>
          <w:delText>Topology monitoring</w:delText>
          <w:tab/>
          <w:delText>7</w:delText>
        </w:r>
      </w:del>
    </w:p>
    <w:p>
      <w:pPr>
        <w:pStyle w:val="Contents3"/>
        <w:tabs>
          <w:tab w:val="left" w:pos="1920" w:leader="none"/>
          <w:tab w:val="right" w:pos="9350" w:leader="dot"/>
        </w:tabs>
        <w:rPr>
          <w:rFonts w:ascii="Century Gothic" w:hAnsi="Century Gothic" w:cs="Latha"/>
          <w:b w:val="false"/>
          <w:b w:val="false"/>
          <w:vanish w:val="false"/>
          <w:sz w:val="22"/>
          <w:szCs w:val="22"/>
          <w:lang w:val="en-IN" w:eastAsia="en-IN"/>
        </w:rPr>
      </w:pPr>
      <w:del w:id="248" w:author="Samuel Amarjawahar" w:date="2018-08-14T14:46:00Z">
        <w:r>
          <w:rPr>
            <w:rStyle w:val="IndexLink"/>
            <w:rFonts w:cs="Latha" w:ascii="Century Gothic" w:hAnsi="Century Gothic"/>
            <w:b w:val="false"/>
            <w:vanish w:val="false"/>
            <w:sz w:val="22"/>
            <w:szCs w:val="22"/>
            <w:lang w:val="en-IN" w:eastAsia="en-IN"/>
          </w:rPr>
          <w:delText>2.1.2</w:delText>
          <w:tab/>
          <w:delText>Topology configuration</w:delText>
          <w:tab/>
          <w:delText>7</w:delText>
        </w:r>
      </w:del>
    </w:p>
    <w:p>
      <w:pPr>
        <w:pStyle w:val="Contents3"/>
        <w:tabs>
          <w:tab w:val="left" w:pos="1920" w:leader="none"/>
          <w:tab w:val="right" w:pos="9350" w:leader="dot"/>
        </w:tabs>
        <w:rPr>
          <w:rFonts w:ascii="Century Gothic" w:hAnsi="Century Gothic" w:cs="Latha"/>
          <w:b w:val="false"/>
          <w:b w:val="false"/>
          <w:vanish w:val="false"/>
          <w:sz w:val="22"/>
          <w:szCs w:val="22"/>
          <w:lang w:val="en-IN" w:eastAsia="en-IN"/>
        </w:rPr>
      </w:pPr>
      <w:del w:id="249" w:author="Samuel Amarjawahar" w:date="2018-08-14T14:46:00Z">
        <w:r>
          <w:rPr>
            <w:rStyle w:val="IndexLink"/>
            <w:rFonts w:cs="Latha" w:ascii="Century Gothic" w:hAnsi="Century Gothic"/>
            <w:b w:val="false"/>
            <w:vanish w:val="false"/>
            <w:sz w:val="22"/>
            <w:szCs w:val="22"/>
            <w:lang w:val="en-IN" w:eastAsia="en-IN"/>
          </w:rPr>
          <w:delText>2.1.1</w:delText>
          <w:tab/>
          <w:delText>Topology discovery</w:delText>
          <w:tab/>
          <w:delText>7</w:delText>
        </w:r>
      </w:del>
    </w:p>
    <w:p>
      <w:pPr>
        <w:pStyle w:val="Contents1"/>
        <w:tabs>
          <w:tab w:val="left" w:pos="576" w:leader="none"/>
          <w:tab w:val="left" w:pos="1152" w:leader="none"/>
          <w:tab w:val="right" w:pos="9350" w:leader="dot"/>
        </w:tabs>
        <w:rPr>
          <w:rFonts w:ascii="Century Gothic" w:hAnsi="Century Gothic" w:cs="Latha"/>
          <w:b w:val="false"/>
          <w:b w:val="false"/>
          <w:vanish w:val="false"/>
          <w:sz w:val="22"/>
          <w:szCs w:val="22"/>
          <w:lang w:val="en-IN" w:eastAsia="en-IN"/>
        </w:rPr>
      </w:pPr>
      <w:del w:id="250" w:author="Samuel Amarjawahar" w:date="2018-08-14T14:46:00Z">
        <w:r>
          <w:rPr>
            <w:rStyle w:val="IndexLink"/>
            <w:rFonts w:cs="Latha" w:ascii="Century Gothic" w:hAnsi="Century Gothic"/>
            <w:b w:val="false"/>
            <w:vanish w:val="false"/>
            <w:sz w:val="22"/>
            <w:szCs w:val="22"/>
            <w:lang w:val="en-IN" w:eastAsia="en-IN"/>
          </w:rPr>
          <w:delText>2.1</w:delText>
          <w:tab/>
          <w:delText>Topology management</w:delText>
          <w:tab/>
          <w:delText>7</w:delText>
        </w:r>
      </w:del>
    </w:p>
    <w:p>
      <w:pPr>
        <w:pStyle w:val="Contents1"/>
        <w:tabs>
          <w:tab w:val="left" w:pos="576" w:leader="none"/>
          <w:tab w:val="left" w:pos="1152" w:leader="none"/>
          <w:tab w:val="right" w:pos="9350" w:leader="dot"/>
        </w:tabs>
        <w:rPr>
          <w:rFonts w:ascii="Century Gothic" w:hAnsi="Century Gothic" w:cs="Latha"/>
          <w:b w:val="false"/>
          <w:b w:val="false"/>
          <w:vanish w:val="false"/>
          <w:sz w:val="22"/>
          <w:szCs w:val="22"/>
          <w:lang w:val="en-IN" w:eastAsia="en-IN"/>
        </w:rPr>
      </w:pPr>
      <w:del w:id="251" w:author="Samuel Amarjawahar" w:date="2018-08-14T15:15:00Z">
        <w:r>
          <w:rPr>
            <w:rStyle w:val="IndexLink"/>
            <w:rFonts w:cs="Latha" w:ascii="Century Gothic" w:hAnsi="Century Gothic"/>
            <w:b w:val="false"/>
            <w:vanish w:val="false"/>
            <w:sz w:val="22"/>
            <w:szCs w:val="22"/>
            <w:lang w:val="en-IN" w:eastAsia="en-IN"/>
          </w:rPr>
          <w:delText>7</w:delText>
          <w:tab/>
        </w:r>
      </w:del>
      <w:del w:id="252" w:author="Samuel Amarjawahar" w:date="2018-08-14T11:11:00Z">
        <w:r>
          <w:rPr>
            <w:rStyle w:val="IndexLink"/>
            <w:rFonts w:cs="Latha" w:ascii="Century Gothic" w:hAnsi="Century Gothic"/>
            <w:b w:val="false"/>
            <w:vanish w:val="false"/>
            <w:sz w:val="22"/>
            <w:szCs w:val="22"/>
            <w:lang w:val="en-IN" w:eastAsia="en-IN"/>
          </w:rPr>
          <w:delText>NMS Functional Requirements</w:delText>
        </w:r>
      </w:del>
      <w:del w:id="253" w:author="Samuel Amarjawahar" w:date="2018-08-14T15:15:00Z">
        <w:r>
          <w:rPr>
            <w:rStyle w:val="IndexLink"/>
            <w:rFonts w:cs="Latha" w:ascii="Century Gothic" w:hAnsi="Century Gothic"/>
            <w:b w:val="false"/>
            <w:vanish w:val="false"/>
            <w:sz w:val="22"/>
            <w:szCs w:val="22"/>
            <w:lang w:val="en-IN" w:eastAsia="en-IN"/>
          </w:rPr>
          <w:tab/>
          <w:delText>2</w:delText>
        </w:r>
      </w:del>
    </w:p>
    <w:p>
      <w:pPr>
        <w:pStyle w:val="Contents1"/>
        <w:tabs>
          <w:tab w:val="left" w:pos="576" w:leader="none"/>
          <w:tab w:val="left" w:pos="1440" w:leader="none"/>
          <w:tab w:val="right" w:pos="9350" w:leader="dot"/>
        </w:tabs>
        <w:rPr>
          <w:rFonts w:ascii="Century Gothic" w:hAnsi="Century Gothic" w:cs="Latha"/>
          <w:b w:val="false"/>
          <w:b w:val="false"/>
          <w:vanish w:val="false"/>
          <w:sz w:val="22"/>
          <w:szCs w:val="22"/>
          <w:lang w:val="en-IN" w:eastAsia="en-IN"/>
        </w:rPr>
      </w:pPr>
      <w:del w:id="254" w:author="Samuel Amarjawahar" w:date="2018-08-14T15:11:00Z">
        <w:r>
          <w:rPr>
            <w:rStyle w:val="IndexLink"/>
            <w:rFonts w:cs="Latha" w:ascii="Century Gothic" w:hAnsi="Century Gothic"/>
            <w:b w:val="false"/>
            <w:vanish w:val="false"/>
            <w:sz w:val="22"/>
            <w:szCs w:val="22"/>
            <w:lang w:val="en-IN" w:eastAsia="en-IN"/>
          </w:rPr>
          <w:delText>1.3.3</w:delText>
          <w:tab/>
          <w:delText>Assumptions and Dependencies</w:delText>
          <w:tab/>
          <w:delText>6</w:delText>
        </w:r>
      </w:del>
    </w:p>
    <w:p>
      <w:pPr>
        <w:pStyle w:val="Contents1"/>
        <w:tabs>
          <w:tab w:val="left" w:pos="576" w:leader="none"/>
          <w:tab w:val="left" w:pos="1152" w:leader="none"/>
          <w:tab w:val="right" w:pos="9350" w:leader="dot"/>
        </w:tabs>
        <w:rPr>
          <w:rFonts w:ascii="Century Gothic" w:hAnsi="Century Gothic" w:cs="Latha"/>
          <w:b w:val="false"/>
          <w:b w:val="false"/>
          <w:vanish w:val="false"/>
          <w:sz w:val="22"/>
          <w:szCs w:val="22"/>
          <w:lang w:val="en-IN" w:eastAsia="en-IN"/>
        </w:rPr>
      </w:pPr>
      <w:del w:id="255" w:author="Samuel Amarjawahar" w:date="2018-08-14T15:11:00Z">
        <w:r>
          <w:rPr>
            <w:rStyle w:val="IndexLink"/>
            <w:rFonts w:cs="Latha" w:ascii="Century Gothic" w:hAnsi="Century Gothic"/>
            <w:b w:val="false"/>
            <w:vanish w:val="false"/>
            <w:sz w:val="22"/>
            <w:szCs w:val="22"/>
            <w:lang w:val="en-IN" w:eastAsia="en-IN"/>
          </w:rPr>
          <w:delText>1.3.2</w:delText>
          <w:tab/>
          <w:delText>Constraints</w:delText>
          <w:tab/>
          <w:delText>6</w:delText>
        </w:r>
      </w:del>
    </w:p>
    <w:p>
      <w:pPr>
        <w:pStyle w:val="Contents2"/>
        <w:tabs>
          <w:tab w:val="left" w:pos="1440" w:leader="none"/>
          <w:tab w:val="right" w:pos="9350" w:leader="dot"/>
        </w:tabs>
        <w:rPr>
          <w:rFonts w:ascii="Century Gothic" w:hAnsi="Century Gothic" w:cs="Latha"/>
          <w:b w:val="false"/>
          <w:b w:val="false"/>
          <w:vanish w:val="false"/>
          <w:sz w:val="22"/>
          <w:szCs w:val="22"/>
          <w:lang w:val="en-IN" w:eastAsia="en-IN"/>
        </w:rPr>
      </w:pPr>
      <w:del w:id="256" w:author="Samuel Amarjawahar" w:date="2018-08-14T11:10:00Z">
        <w:r>
          <w:rPr>
            <w:rStyle w:val="IndexLink"/>
            <w:rFonts w:cs="Latha" w:ascii="Century Gothic" w:hAnsi="Century Gothic"/>
            <w:b w:val="false"/>
            <w:vanish w:val="false"/>
            <w:sz w:val="22"/>
            <w:szCs w:val="22"/>
            <w:lang w:val="en-IN" w:eastAsia="en-IN"/>
          </w:rPr>
          <w:delText>1.3.1</w:delText>
          <w:tab/>
          <w:delText>IPG Horizon NMS Overview</w:delText>
          <w:tab/>
          <w:delText>5</w:delText>
        </w:r>
      </w:del>
    </w:p>
    <w:p>
      <w:pPr>
        <w:pStyle w:val="Contents1"/>
        <w:tabs>
          <w:tab w:val="left" w:pos="576" w:leader="none"/>
          <w:tab w:val="left" w:pos="1152" w:leader="none"/>
          <w:tab w:val="right" w:pos="9350" w:leader="dot"/>
        </w:tabs>
        <w:rPr>
          <w:rFonts w:ascii="Century Gothic" w:hAnsi="Century Gothic" w:cs="Latha"/>
          <w:b w:val="false"/>
          <w:b w:val="false"/>
          <w:vanish w:val="false"/>
          <w:sz w:val="22"/>
          <w:szCs w:val="22"/>
          <w:lang w:val="en-IN" w:eastAsia="en-IN"/>
        </w:rPr>
      </w:pPr>
      <w:del w:id="257" w:author="Samuel Amarjawahar" w:date="2018-08-14T11:10:00Z">
        <w:r>
          <w:rPr>
            <w:rStyle w:val="IndexLink"/>
            <w:rFonts w:cs="Latha" w:ascii="Century Gothic" w:hAnsi="Century Gothic"/>
            <w:b w:val="false"/>
            <w:vanish w:val="false"/>
            <w:sz w:val="22"/>
            <w:szCs w:val="22"/>
            <w:lang w:val="en-IN" w:eastAsia="en-IN"/>
          </w:rPr>
          <w:delText>1.3</w:delText>
          <w:tab/>
          <w:delText>Product Perspective</w:delText>
          <w:tab/>
          <w:delText>5</w:delText>
        </w:r>
      </w:del>
    </w:p>
    <w:p>
      <w:pPr>
        <w:pStyle w:val="Contents2"/>
        <w:tabs>
          <w:tab w:val="left" w:pos="1152" w:leader="none"/>
          <w:tab w:val="right" w:pos="9350" w:leader="dot"/>
        </w:tabs>
        <w:rPr>
          <w:rFonts w:ascii="Century Gothic" w:hAnsi="Century Gothic" w:cs="Latha"/>
          <w:b w:val="false"/>
          <w:b w:val="false"/>
          <w:vanish w:val="false"/>
          <w:sz w:val="22"/>
          <w:szCs w:val="22"/>
          <w:lang w:val="en-IN" w:eastAsia="en-IN"/>
        </w:rPr>
      </w:pPr>
      <w:del w:id="258" w:author="Samuel Amarjawahar" w:date="2018-08-14T15:15:00Z">
        <w:r>
          <w:rPr>
            <w:rStyle w:val="IndexLink"/>
            <w:rFonts w:cs="Latha" w:ascii="Century Gothic" w:hAnsi="Century Gothic"/>
            <w:b w:val="false"/>
            <w:vanish w:val="false"/>
            <w:sz w:val="22"/>
            <w:szCs w:val="22"/>
            <w:lang w:val="en-IN" w:eastAsia="en-IN"/>
          </w:rPr>
          <w:delText>1.2</w:delText>
          <w:tab/>
          <w:delText>Scope</w:delText>
          <w:tab/>
          <w:delText>5</w:delText>
        </w:r>
      </w:del>
    </w:p>
    <w:p>
      <w:pPr>
        <w:pStyle w:val="Contents2"/>
        <w:tabs>
          <w:tab w:val="left" w:pos="1152" w:leader="none"/>
          <w:tab w:val="right" w:pos="9350" w:leader="dot"/>
        </w:tabs>
        <w:rPr>
          <w:rFonts w:ascii="Century Gothic" w:hAnsi="Century Gothic" w:cs="Latha"/>
          <w:b w:val="false"/>
          <w:b w:val="false"/>
          <w:vanish w:val="false"/>
          <w:sz w:val="22"/>
          <w:szCs w:val="22"/>
          <w:lang w:val="en-IN" w:eastAsia="en-IN"/>
        </w:rPr>
      </w:pPr>
      <w:del w:id="259" w:author="Samuel Amarjawahar" w:date="2018-08-14T15:15:00Z">
        <w:r>
          <w:rPr>
            <w:rStyle w:val="IndexLink"/>
            <w:rFonts w:cs="Latha" w:ascii="Century Gothic" w:hAnsi="Century Gothic"/>
            <w:b w:val="false"/>
            <w:vanish w:val="false"/>
            <w:sz w:val="22"/>
            <w:szCs w:val="22"/>
            <w:lang w:val="en-IN" w:eastAsia="en-IN"/>
          </w:rPr>
          <w:delText>1.1</w:delText>
          <w:tab/>
          <w:delText>Purpose</w:delText>
          <w:tab/>
          <w:delText>5</w:delText>
        </w:r>
      </w:del>
    </w:p>
    <w:p>
      <w:pPr>
        <w:pStyle w:val="Contents1"/>
        <w:rPr/>
      </w:pPr>
      <w:del w:id="260" w:author="Samuel Amarjawahar" w:date="2018-08-14T15:15:00Z">
        <w:r>
          <w:rPr>
            <w:rStyle w:val="IndexLink"/>
            <w:rFonts w:cs="Latha" w:ascii="Century Gothic" w:hAnsi="Century Gothic"/>
            <w:b w:val="false"/>
            <w:vanish w:val="false"/>
            <w:sz w:val="22"/>
            <w:szCs w:val="22"/>
            <w:lang w:val="en-IN" w:eastAsia="en-IN"/>
          </w:rPr>
          <w:delText>1</w:delText>
          <w:tab/>
          <w:delText>Introduction</w:delText>
          <w:tab/>
          <w:delText>5</w:delText>
        </w:r>
      </w:del>
      <w:r>
        <w:fldChar w:fldCharType="end"/>
      </w:r>
    </w:p>
    <w:p>
      <w:pPr>
        <w:pStyle w:val="Contents1"/>
        <w:tabs>
          <w:tab w:val="left" w:pos="576" w:leader="none"/>
          <w:tab w:val="left" w:pos="1152" w:leader="none"/>
          <w:tab w:val="right" w:pos="9350" w:leader="dot"/>
        </w:tabs>
        <w:rPr/>
      </w:pPr>
      <w:r>
        <w:rPr/>
      </w:r>
    </w:p>
    <w:p>
      <w:pPr>
        <w:pStyle w:val="Heading1"/>
        <w:numPr>
          <w:ilvl w:val="0"/>
          <w:numId w:val="0"/>
        </w:numPr>
        <w:shd w:val="clear" w:fill="E0E0E0"/>
        <w:ind w:left="3312" w:right="0" w:firstLine="288"/>
        <w:jc w:val="left"/>
        <w:rPr>
          <w:rFonts w:ascii="Century Gothic" w:hAnsi="Century Gothic"/>
          <w:ins w:id="263" w:author="Samuel Amarjawahar" w:date="2018-08-16T14:36:00Z"/>
        </w:rPr>
      </w:pPr>
      <w:del w:id="261" w:author="Samuel Amarjawahar" w:date="2018-08-14T12:37:00Z">
        <w:r>
          <w:rPr>
            <w:rFonts w:ascii="Century Gothic" w:hAnsi="Century Gothic"/>
          </w:rPr>
          <w:delText>Introduction</w:delText>
        </w:r>
      </w:del>
      <w:ins w:id="262" w:author="Samuel Amarjawahar" w:date="2018-08-14T12:37:00Z">
        <w:r>
          <w:rPr>
            <w:rFonts w:ascii="Century Gothic" w:hAnsi="Century Gothic"/>
          </w:rPr>
          <w:t>IPG NMS Build</w:t>
        </w:r>
      </w:ins>
    </w:p>
    <w:p>
      <w:pPr>
        <w:pStyle w:val="Heading2"/>
        <w:numPr>
          <w:ilvl w:val="0"/>
          <w:numId w:val="4"/>
        </w:numPr>
        <w:rPr>
          <w:rFonts w:ascii="Century Gothic" w:hAnsi="Century Gothic"/>
        </w:rPr>
      </w:pPr>
      <w:ins w:id="264" w:author="Samuel Amarjawahar" w:date="2018-08-16T14:37:00Z">
        <w:r>
          <w:rPr>
            <w:rFonts w:ascii="Century Gothic" w:hAnsi="Century Gothic"/>
          </w:rPr>
          <w:t>Introduction</w:t>
        </w:r>
      </w:ins>
    </w:p>
    <w:p>
      <w:pPr>
        <w:pStyle w:val="Normal"/>
        <w:rPr>
          <w:rFonts w:ascii="Century Gothic" w:hAnsi="Century Gothic" w:cs="Arial"/>
          <w:sz w:val="22"/>
          <w:szCs w:val="22"/>
        </w:rPr>
      </w:pPr>
      <w:ins w:id="265" w:author="Samuel Amarjawahar" w:date="2018-08-16T14:38:00Z">
        <w:r>
          <w:rPr>
            <w:rFonts w:cs="Arial" w:ascii="Century Gothic" w:hAnsi="Century Gothic"/>
            <w:sz w:val="22"/>
            <w:szCs w:val="22"/>
          </w:rPr>
          <w:t>This section provides some preliminary information and an overview of the document.</w:t>
        </w:r>
      </w:ins>
    </w:p>
    <w:p>
      <w:pPr>
        <w:pStyle w:val="Normal"/>
        <w:rPr/>
      </w:pPr>
      <w:ins w:id="266" w:author="Samuel Amarjawahar" w:date="2018-08-16T14:38:00Z">
        <w:commentRangeStart w:id="0"/>
        <w:r>
          <w:rPr>
            <w:rFonts w:cs="Arial" w:ascii="Century Gothic" w:hAnsi="Century Gothic"/>
            <w:sz w:val="22"/>
            <w:szCs w:val="22"/>
          </w:rPr>
          <w:t>1.1.</w:t>
        </w:r>
      </w:ins>
      <w:ins w:id="267" w:author="Samuel Amarjawahar" w:date="2018-08-16T14:39:00Z">
        <w:r>
          <w:rPr>
            <w:rFonts w:cs="Arial" w:ascii="Century Gothic" w:hAnsi="Century Gothic"/>
            <w:sz w:val="22"/>
            <w:szCs w:val="22"/>
          </w:rPr>
          <w:t xml:space="preserve"> </w:t>
        </w:r>
      </w:ins>
      <w:ins w:id="268" w:author="Samuel Amarjawahar" w:date="2018-08-16T14:38:00Z">
        <w:r>
          <w:rPr>
            <w:rFonts w:cs="Arial" w:ascii="Century Gothic" w:hAnsi="Century Gothic"/>
            <w:sz w:val="22"/>
            <w:szCs w:val="22"/>
          </w:rPr>
          <w:t>Purpose</w:t>
        </w:r>
      </w:ins>
    </w:p>
    <w:p>
      <w:pPr>
        <w:pStyle w:val="Normal"/>
        <w:rPr/>
      </w:pPr>
      <w:ins w:id="269" w:author="Samuel Amarjawahar" w:date="2018-08-16T14:38:00Z">
        <w:r>
          <w:rPr>
            <w:rFonts w:cs="Arial" w:ascii="Century Gothic" w:hAnsi="Century Gothic"/>
            <w:sz w:val="22"/>
            <w:szCs w:val="22"/>
          </w:rPr>
          <w:t>1.2.</w:t>
        </w:r>
      </w:ins>
      <w:ins w:id="270" w:author="Samuel Amarjawahar" w:date="2018-08-16T14:39:00Z">
        <w:r>
          <w:rPr>
            <w:rFonts w:cs="Arial" w:ascii="Century Gothic" w:hAnsi="Century Gothic"/>
            <w:sz w:val="22"/>
            <w:szCs w:val="22"/>
          </w:rPr>
          <w:t xml:space="preserve"> </w:t>
        </w:r>
      </w:ins>
      <w:ins w:id="271" w:author="Samuel Amarjawahar" w:date="2018-08-16T14:38:00Z">
        <w:r>
          <w:rPr>
            <w:rFonts w:cs="Arial" w:ascii="Century Gothic" w:hAnsi="Century Gothic"/>
            <w:sz w:val="22"/>
            <w:szCs w:val="22"/>
          </w:rPr>
          <w:t>Scope</w:t>
        </w:r>
      </w:ins>
    </w:p>
    <w:p>
      <w:pPr>
        <w:pStyle w:val="Normal"/>
        <w:rPr/>
      </w:pPr>
      <w:ins w:id="272" w:author="Samuel Amarjawahar" w:date="2018-08-16T14:38:00Z">
        <w:r>
          <w:rPr>
            <w:rFonts w:cs="Arial" w:ascii="Century Gothic" w:hAnsi="Century Gothic"/>
            <w:sz w:val="22"/>
            <w:szCs w:val="22"/>
          </w:rPr>
          <w:t>1.3.</w:t>
        </w:r>
      </w:ins>
      <w:ins w:id="273" w:author="Samuel Amarjawahar" w:date="2018-08-16T14:39:00Z">
        <w:r>
          <w:rPr>
            <w:rFonts w:cs="Arial" w:ascii="Century Gothic" w:hAnsi="Century Gothic"/>
            <w:sz w:val="22"/>
            <w:szCs w:val="22"/>
          </w:rPr>
          <w:t xml:space="preserve"> </w:t>
        </w:r>
      </w:ins>
      <w:r>
        <w:rPr>
          <w:rFonts w:cs="Arial" w:ascii="Century Gothic" w:hAnsi="Century Gothic"/>
          <w:sz w:val="22"/>
          <w:szCs w:val="22"/>
        </w:rPr>
        <w:t>Environment</w:t>
      </w:r>
      <w:commentRangeEnd w:id="0"/>
      <w:r>
        <w:commentReference w:id="0"/>
      </w:r>
      <w:r>
        <w:rPr>
          <w:rFonts w:cs="Arial" w:ascii="Century Gothic" w:hAnsi="Century Gothic"/>
          <w:sz w:val="22"/>
          <w:szCs w:val="22"/>
        </w:rPr>
      </w:r>
    </w:p>
    <w:p>
      <w:pPr>
        <w:pStyle w:val="ListParagraph"/>
        <w:ind w:left="432" w:right="0" w:hanging="0"/>
        <w:rPr>
          <w:rFonts w:ascii="Century Gothic" w:hAnsi="Century Gothic"/>
          <w:sz w:val="22"/>
        </w:rPr>
      </w:pPr>
      <w:r>
        <w:rPr>
          <w:rFonts w:ascii="Century Gothic" w:hAnsi="Century Gothic"/>
          <w:sz w:val="22"/>
        </w:rPr>
        <w:t>1.3.1 Repository</w:t>
      </w:r>
    </w:p>
    <w:p>
      <w:pPr>
        <w:pStyle w:val="ListParagraph"/>
        <w:ind w:left="432" w:right="0" w:hanging="0"/>
        <w:rPr/>
      </w:pPr>
      <w:r>
        <w:rPr>
          <w:rFonts w:ascii="Century Gothic" w:hAnsi="Century Gothic"/>
          <w:sz w:val="22"/>
          <w:u w:val="none"/>
        </w:rPr>
        <w:tab/>
        <w:tab/>
        <w:t>to</w:t>
      </w:r>
      <w:ins w:id="274" w:author="Unknown Author" w:date="2018-08-20T15:03:00Z">
        <w:r>
          <w:rPr>
            <w:rFonts w:ascii="Century Gothic" w:hAnsi="Century Gothic"/>
            <w:sz w:val="22"/>
            <w:u w:val="none"/>
          </w:rPr>
          <w:t>o</w:t>
        </w:r>
      </w:ins>
      <w:del w:id="275" w:author="Unknown Author" w:date="2018-08-20T15:03:00Z">
        <w:r>
          <w:rPr>
            <w:rFonts w:ascii="Century Gothic" w:hAnsi="Century Gothic"/>
            <w:sz w:val="22"/>
            <w:u w:val="none"/>
          </w:rPr>
          <w:delText>l</w:delText>
        </w:r>
      </w:del>
      <w:r>
        <w:rPr>
          <w:rFonts w:ascii="Century Gothic" w:hAnsi="Century Gothic"/>
          <w:sz w:val="22"/>
          <w:u w:val="none"/>
        </w:rPr>
        <w:t>l used :SVN</w:t>
      </w:r>
    </w:p>
    <w:p>
      <w:pPr>
        <w:pStyle w:val="ListParagraph"/>
        <w:ind w:left="432" w:right="0" w:hanging="0"/>
        <w:rPr>
          <w:rFonts w:ascii="Century Gothic" w:hAnsi="Century Gothic"/>
          <w:sz w:val="22"/>
          <w:u w:val="none"/>
        </w:rPr>
      </w:pPr>
      <w:r>
        <w:rPr>
          <w:rFonts w:ascii="Century Gothic" w:hAnsi="Century Gothic"/>
          <w:sz w:val="22"/>
          <w:u w:val="none"/>
        </w:rPr>
        <w:tab/>
        <w:tab/>
        <w:t>source folder structure</w:t>
      </w:r>
    </w:p>
    <w:p>
      <w:pPr>
        <w:pStyle w:val="ListParagraph"/>
        <w:ind w:left="432" w:right="0" w:hanging="0"/>
        <w:rPr>
          <w:rFonts w:ascii="Century Gothic" w:hAnsi="Century Gothic"/>
          <w:sz w:val="22"/>
          <w:u w:val="none"/>
        </w:rPr>
      </w:pPr>
      <w:r>
        <w:rPr>
          <w:rFonts w:ascii="Century Gothic" w:hAnsi="Century Gothic"/>
          <w:sz w:val="22"/>
          <w:u w:val="none"/>
        </w:rPr>
        <w:tab/>
        <w:tab/>
        <w:tab/>
        <w:t>ipgNMS-project</w:t>
      </w:r>
    </w:p>
    <w:p>
      <w:pPr>
        <w:pStyle w:val="ListParagraph"/>
        <w:ind w:left="432" w:right="0" w:hanging="0"/>
        <w:rPr>
          <w:rFonts w:ascii="Century Gothic" w:hAnsi="Century Gothic"/>
          <w:sz w:val="22"/>
          <w:u w:val="none"/>
        </w:rPr>
      </w:pPr>
      <w:r>
        <w:rPr>
          <w:rFonts w:ascii="Century Gothic" w:hAnsi="Century Gothic"/>
          <w:sz w:val="22"/>
          <w:u w:val="none"/>
        </w:rPr>
        <w:tab/>
        <w:tab/>
        <w:tab/>
        <w:tab/>
        <w:t>commons</w:t>
      </w:r>
    </w:p>
    <w:p>
      <w:pPr>
        <w:pStyle w:val="ListParagraph"/>
        <w:ind w:left="432" w:right="0" w:hanging="0"/>
        <w:rPr>
          <w:rFonts w:ascii="Century Gothic" w:hAnsi="Century Gothic"/>
          <w:sz w:val="22"/>
          <w:u w:val="none"/>
        </w:rPr>
      </w:pPr>
      <w:r>
        <w:rPr>
          <w:rFonts w:ascii="Century Gothic" w:hAnsi="Century Gothic"/>
          <w:sz w:val="22"/>
          <w:u w:val="none"/>
        </w:rPr>
        <w:tab/>
        <w:tab/>
        <w:tab/>
        <w:tab/>
        <w:t>fault-mgmt</w:t>
      </w:r>
    </w:p>
    <w:p>
      <w:pPr>
        <w:pStyle w:val="ListParagraph"/>
        <w:ind w:left="432" w:right="0" w:hanging="0"/>
        <w:rPr>
          <w:rFonts w:ascii="Century Gothic" w:hAnsi="Century Gothic"/>
          <w:sz w:val="22"/>
          <w:u w:val="none"/>
        </w:rPr>
      </w:pPr>
      <w:r>
        <w:rPr>
          <w:rFonts w:ascii="Century Gothic" w:hAnsi="Century Gothic"/>
          <w:sz w:val="22"/>
          <w:u w:val="none"/>
        </w:rPr>
        <w:tab/>
        <w:tab/>
        <w:tab/>
        <w:tab/>
        <w:t>config-mgmt</w:t>
      </w:r>
    </w:p>
    <w:p>
      <w:pPr>
        <w:pStyle w:val="ListParagraph"/>
        <w:ind w:left="432" w:right="0" w:hanging="0"/>
        <w:rPr>
          <w:rFonts w:ascii="Century Gothic" w:hAnsi="Century Gothic"/>
          <w:sz w:val="22"/>
          <w:u w:val="none"/>
        </w:rPr>
      </w:pPr>
      <w:r>
        <w:rPr>
          <w:rFonts w:ascii="Century Gothic" w:hAnsi="Century Gothic"/>
          <w:sz w:val="22"/>
          <w:u w:val="none"/>
        </w:rPr>
        <w:tab/>
        <w:tab/>
        <w:tab/>
        <w:tab/>
        <w:t>account-mgmt</w:t>
      </w:r>
    </w:p>
    <w:p>
      <w:pPr>
        <w:pStyle w:val="ListParagraph"/>
        <w:ind w:left="432" w:right="0" w:hanging="0"/>
        <w:rPr>
          <w:rFonts w:ascii="Century Gothic" w:hAnsi="Century Gothic"/>
          <w:sz w:val="22"/>
          <w:u w:val="none"/>
        </w:rPr>
      </w:pPr>
      <w:r>
        <w:rPr>
          <w:rFonts w:ascii="Century Gothic" w:hAnsi="Century Gothic"/>
          <w:sz w:val="22"/>
          <w:u w:val="none"/>
        </w:rPr>
        <w:tab/>
        <w:tab/>
        <w:tab/>
        <w:tab/>
        <w:t>performance-mgmt</w:t>
      </w:r>
    </w:p>
    <w:p>
      <w:pPr>
        <w:pStyle w:val="ListParagraph"/>
        <w:ind w:left="432" w:right="0" w:hanging="0"/>
        <w:rPr>
          <w:rFonts w:ascii="Century Gothic" w:hAnsi="Century Gothic"/>
          <w:sz w:val="22"/>
          <w:u w:val="none"/>
        </w:rPr>
      </w:pPr>
      <w:r>
        <w:rPr>
          <w:rFonts w:ascii="Century Gothic" w:hAnsi="Century Gothic"/>
          <w:sz w:val="22"/>
          <w:u w:val="none"/>
        </w:rPr>
        <w:tab/>
        <w:tab/>
        <w:tab/>
        <w:tab/>
        <w:t>security-mgmt</w:t>
      </w:r>
    </w:p>
    <w:p>
      <w:pPr>
        <w:pStyle w:val="ListParagraph"/>
        <w:ind w:left="432" w:right="0" w:hanging="0"/>
        <w:rPr>
          <w:rFonts w:ascii="Century Gothic" w:hAnsi="Century Gothic"/>
          <w:sz w:val="22"/>
          <w:u w:val="none"/>
        </w:rPr>
      </w:pPr>
      <w:r>
        <w:rPr>
          <w:rFonts w:ascii="Century Gothic" w:hAnsi="Century Gothic"/>
          <w:sz w:val="22"/>
          <w:u w:val="none"/>
        </w:rPr>
        <w:tab/>
        <w:tab/>
        <w:tab/>
        <w:tab/>
        <w:t>client-src</w:t>
      </w:r>
    </w:p>
    <w:p>
      <w:pPr>
        <w:pStyle w:val="ListParagraph"/>
        <w:ind w:left="432" w:right="0" w:hanging="0"/>
        <w:rPr>
          <w:rFonts w:ascii="Century Gothic" w:hAnsi="Century Gothic"/>
          <w:sz w:val="22"/>
          <w:u w:val="none"/>
        </w:rPr>
      </w:pPr>
      <w:r>
        <w:rPr>
          <w:rFonts w:ascii="Century Gothic" w:hAnsi="Century Gothic"/>
          <w:sz w:val="22"/>
          <w:u w:val="none"/>
        </w:rPr>
      </w:r>
    </w:p>
    <w:p>
      <w:pPr>
        <w:pStyle w:val="ListParagraph"/>
        <w:ind w:left="432" w:right="0" w:hanging="0"/>
        <w:rPr>
          <w:rFonts w:ascii="Century Gothic" w:hAnsi="Century Gothic"/>
          <w:sz w:val="22"/>
        </w:rPr>
      </w:pPr>
      <w:r>
        <w:rPr>
          <w:rFonts w:ascii="Century Gothic" w:hAnsi="Century Gothic"/>
          <w:sz w:val="22"/>
        </w:rPr>
        <w:t xml:space="preserve"> </w:t>
      </w:r>
      <w:r>
        <w:rPr>
          <w:rFonts w:ascii="Century Gothic" w:hAnsi="Century Gothic"/>
          <w:sz w:val="22"/>
        </w:rPr>
        <w:t xml:space="preserve">Build process </w:t>
      </w:r>
      <w:r>
        <w:rPr>
          <w:rFonts w:ascii="Century Gothic" w:hAnsi="Century Gothic"/>
          <w:sz w:val="22"/>
          <w:szCs w:val="24"/>
          <w:lang w:val="en-US" w:eastAsia="en-US" w:bidi="ar-SA"/>
        </w:rPr>
        <w:t>already</w:t>
      </w:r>
      <w:r>
        <w:rPr>
          <w:rFonts w:ascii="Century Gothic" w:hAnsi="Century Gothic"/>
          <w:sz w:val="22"/>
        </w:rPr>
        <w:t xml:space="preserve"> mentioned as one of the main section</w:t>
      </w:r>
    </w:p>
    <w:p>
      <w:pPr>
        <w:pStyle w:val="ListParagraph"/>
        <w:ind w:left="432" w:right="0" w:hanging="0"/>
        <w:rPr>
          <w:rFonts w:ascii="Century Gothic" w:hAnsi="Century Gothic"/>
          <w:sz w:val="22"/>
        </w:rPr>
      </w:pPr>
      <w:r>
        <w:rPr>
          <w:rFonts w:ascii="Century Gothic" w:hAnsi="Century Gothic"/>
          <w:sz w:val="22"/>
        </w:rPr>
        <w:t>1.3.</w:t>
      </w:r>
      <w:ins w:id="276" w:author="Unknown Author" w:date="2018-08-20T14:26:00Z">
        <w:r>
          <w:rPr>
            <w:rFonts w:ascii="Century Gothic" w:hAnsi="Century Gothic"/>
            <w:sz w:val="22"/>
          </w:rPr>
          <w:t>2</w:t>
        </w:r>
      </w:ins>
      <w:del w:id="277" w:author="Unknown Author" w:date="2018-08-20T14:26:00Z">
        <w:r>
          <w:rPr>
            <w:rFonts w:ascii="Century Gothic" w:hAnsi="Century Gothic"/>
            <w:sz w:val="22"/>
          </w:rPr>
          <w:delText>3</w:delText>
        </w:r>
      </w:del>
      <w:r>
        <w:rPr>
          <w:rFonts w:ascii="Century Gothic" w:hAnsi="Century Gothic"/>
          <w:sz w:val="22"/>
        </w:rPr>
        <w:t xml:space="preserve"> Deployment</w:t>
      </w:r>
    </w:p>
    <w:p>
      <w:pPr>
        <w:pStyle w:val="ListParagraph"/>
        <w:ind w:left="720" w:right="0" w:hanging="0"/>
        <w:rPr>
          <w:rFonts w:ascii="Century Gothic" w:hAnsi="Century Gothic"/>
          <w:sz w:val="22"/>
          <w:u w:val="none"/>
        </w:rPr>
      </w:pPr>
      <w:r>
        <w:rPr>
          <w:rFonts w:ascii="Century Gothic" w:hAnsi="Century Gothic"/>
          <w:sz w:val="22"/>
          <w:u w:val="none"/>
        </w:rPr>
        <w:tab/>
        <w:t>JBOSS deployment enveronment</w:t>
      </w:r>
    </w:p>
    <w:p>
      <w:pPr>
        <w:pStyle w:val="ListParagraph"/>
        <w:ind w:left="432" w:right="0" w:hanging="0"/>
        <w:rPr>
          <w:rFonts w:ascii="Century Gothic" w:hAnsi="Century Gothic"/>
          <w:sz w:val="22"/>
        </w:rPr>
      </w:pPr>
      <w:r>
        <w:rPr>
          <w:rFonts w:ascii="Century Gothic" w:hAnsi="Century Gothic"/>
          <w:sz w:val="22"/>
        </w:rPr>
        <w:t>1.3.</w:t>
      </w:r>
      <w:ins w:id="278" w:author="Unknown Author" w:date="2018-08-20T14:27:00Z">
        <w:r>
          <w:rPr>
            <w:rFonts w:ascii="Century Gothic" w:hAnsi="Century Gothic"/>
            <w:sz w:val="22"/>
          </w:rPr>
          <w:t>3</w:t>
        </w:r>
      </w:ins>
      <w:del w:id="279" w:author="Unknown Author" w:date="2018-08-20T14:27:00Z">
        <w:r>
          <w:rPr>
            <w:rFonts w:ascii="Century Gothic" w:hAnsi="Century Gothic"/>
            <w:sz w:val="22"/>
          </w:rPr>
          <w:delText>4</w:delText>
        </w:r>
      </w:del>
      <w:r>
        <w:rPr>
          <w:rFonts w:ascii="Century Gothic" w:hAnsi="Century Gothic"/>
          <w:sz w:val="22"/>
        </w:rPr>
        <w:t xml:space="preserve"> Build System design</w:t>
      </w:r>
    </w:p>
    <w:p>
      <w:pPr>
        <w:pStyle w:val="ListParagraph"/>
        <w:ind w:left="432" w:right="0" w:hanging="0"/>
        <w:rPr>
          <w:rFonts w:ascii="Century Gothic" w:hAnsi="Century Gothic"/>
          <w:sz w:val="22"/>
        </w:rPr>
      </w:pPr>
      <w:r>
        <w:rPr>
          <w:rFonts w:ascii="Century Gothic" w:hAnsi="Century Gothic"/>
          <w:sz w:val="22"/>
        </w:rPr>
        <w:t>&lt;TBD&gt;</w:t>
      </w:r>
    </w:p>
    <w:p>
      <w:pPr>
        <w:pStyle w:val="Heading2"/>
        <w:numPr>
          <w:ilvl w:val="1"/>
          <w:numId w:val="4"/>
        </w:numPr>
        <w:rPr>
          <w:rFonts w:ascii="Century Gothic" w:hAnsi="Century Gothic"/>
        </w:rPr>
      </w:pPr>
      <w:bookmarkStart w:id="0" w:name="_Toc521691067"/>
      <w:bookmarkEnd w:id="0"/>
      <w:r>
        <w:rPr>
          <w:rFonts w:ascii="Century Gothic" w:hAnsi="Century Gothic"/>
          <w:rPrChange w:id="0" w:author="Samuel Amarjawahar" w:date="2018-08-14T11:07:00Z"/>
        </w:rPr>
        <w:t>Purpose</w:t>
      </w:r>
    </w:p>
    <w:p>
      <w:pPr>
        <w:pStyle w:val="Normal"/>
        <w:jc w:val="both"/>
        <w:rPr/>
      </w:pPr>
      <w:r>
        <w:rPr>
          <w:rFonts w:cs="Arial" w:ascii="Century Gothic" w:hAnsi="Century Gothic"/>
          <w:sz w:val="22"/>
          <w:szCs w:val="22"/>
          <w:rPrChange w:id="0" w:author="Samuel Amarjawahar" w:date="2018-08-14T11:07:00Z"/>
        </w:rPr>
        <w:t xml:space="preserve">This document </w:t>
      </w:r>
      <w:del w:id="282" w:author="Samuel Amarjawahar" w:date="2018-08-13T13:09:00Z">
        <w:r>
          <w:rPr>
            <w:rFonts w:cs="Arial" w:ascii="Century Gothic" w:hAnsi="Century Gothic"/>
            <w:sz w:val="22"/>
            <w:szCs w:val="22"/>
          </w:rPr>
          <w:delText>defines the software requirements for the IPG Horizon NMS to manage and monitor the IPG Horizon Platform network elements.</w:delText>
        </w:r>
      </w:del>
      <w:ins w:id="283" w:author="Samuel Amarjawahar" w:date="2018-08-13T13:09:00Z">
        <w:r>
          <w:rPr>
            <w:rFonts w:cs="Arial" w:ascii="Century Gothic" w:hAnsi="Century Gothic"/>
            <w:sz w:val="22"/>
            <w:szCs w:val="22"/>
          </w:rPr>
          <w:t>describes the Build process of the Project</w:t>
        </w:r>
      </w:ins>
    </w:p>
    <w:p>
      <w:pPr>
        <w:pStyle w:val="Heading2"/>
        <w:numPr>
          <w:ilvl w:val="1"/>
          <w:numId w:val="4"/>
        </w:numPr>
        <w:rPr>
          <w:rFonts w:ascii="Century Gothic" w:hAnsi="Century Gothic"/>
        </w:rPr>
      </w:pPr>
      <w:bookmarkStart w:id="1" w:name="_Toc37590627"/>
      <w:bookmarkStart w:id="2" w:name="_Toc39132066"/>
      <w:bookmarkStart w:id="3" w:name="_Toc521691068"/>
      <w:bookmarkEnd w:id="1"/>
      <w:bookmarkEnd w:id="2"/>
      <w:bookmarkEnd w:id="3"/>
      <w:r>
        <w:rPr>
          <w:rFonts w:ascii="Century Gothic" w:hAnsi="Century Gothic"/>
          <w:rPrChange w:id="0" w:author="Samuel Amarjawahar" w:date="2018-08-14T11:07:00Z"/>
        </w:rPr>
        <w:t>Scope</w:t>
      </w:r>
    </w:p>
    <w:p>
      <w:pPr>
        <w:pStyle w:val="Normal"/>
        <w:jc w:val="both"/>
        <w:rPr>
          <w:rFonts w:ascii="Century Gothic" w:hAnsi="Century Gothic" w:cs="Arial"/>
          <w:ins w:id="301" w:author="Samuel Amarjawahar" w:date="2018-08-16T11:56:00Z"/>
          <w:sz w:val="22"/>
          <w:szCs w:val="22"/>
        </w:rPr>
      </w:pPr>
      <w:r>
        <w:rPr>
          <w:rFonts w:cs="Arial" w:ascii="Century Gothic" w:hAnsi="Century Gothic"/>
          <w:sz w:val="22"/>
          <w:szCs w:val="22"/>
          <w:rPrChange w:id="0" w:author="Samuel Amarjawahar" w:date="2018-08-14T11:07:00Z"/>
        </w:rPr>
        <w:t xml:space="preserve">This document defines the scope of </w:t>
      </w:r>
      <w:del w:id="286" w:author="Samuel Amarjawahar" w:date="2018-08-14T12:22:00Z">
        <w:r>
          <w:rPr>
            <w:rFonts w:cs="Arial" w:ascii="Century Gothic" w:hAnsi="Century Gothic"/>
            <w:sz w:val="22"/>
            <w:szCs w:val="22"/>
          </w:rPr>
          <w:delText xml:space="preserve">work </w:delText>
        </w:r>
      </w:del>
      <w:ins w:id="287" w:author="Samuel Amarjawahar" w:date="2018-08-14T12:22:00Z">
        <w:r>
          <w:rPr>
            <w:rFonts w:cs="Arial" w:ascii="Century Gothic" w:hAnsi="Century Gothic"/>
            <w:sz w:val="22"/>
            <w:szCs w:val="22"/>
          </w:rPr>
          <w:t xml:space="preserve">Build </w:t>
        </w:r>
      </w:ins>
      <w:r>
        <w:rPr>
          <w:rFonts w:cs="Arial" w:ascii="Century Gothic" w:hAnsi="Century Gothic"/>
          <w:sz w:val="22"/>
          <w:szCs w:val="22"/>
          <w:rPrChange w:id="0" w:author="Samuel Amarjawahar" w:date="2018-08-14T11:07:00Z"/>
        </w:rPr>
        <w:t>for only the IPG Horizon NMS</w:t>
      </w:r>
      <w:ins w:id="289" w:author="Samuel Amarjawahar" w:date="2018-08-14T12:22:00Z">
        <w:r>
          <w:rPr>
            <w:rFonts w:cs="Arial" w:ascii="Century Gothic" w:hAnsi="Century Gothic"/>
            <w:sz w:val="22"/>
            <w:szCs w:val="22"/>
          </w:rPr>
          <w:t xml:space="preserve"> (</w:t>
        </w:r>
      </w:ins>
      <w:del w:id="290" w:author="Samuel Amarjawahar" w:date="2018-08-14T12:22:00Z">
        <w:r>
          <w:rPr>
            <w:rFonts w:cs="Arial" w:ascii="Century Gothic" w:hAnsi="Century Gothic"/>
            <w:sz w:val="22"/>
            <w:szCs w:val="22"/>
          </w:rPr>
          <w:delText xml:space="preserve">. </w:delText>
        </w:r>
      </w:del>
      <w:del w:id="291" w:author="Unknown Author" w:date="2018-08-20T13:45:00Z">
        <w:r>
          <w:rPr>
            <w:rFonts w:cs="Arial" w:ascii="Century Gothic" w:hAnsi="Century Gothic"/>
            <w:sz w:val="22"/>
            <w:szCs w:val="22"/>
          </w:rPr>
          <w:delText>Java</w:delText>
        </w:r>
      </w:del>
      <w:ins w:id="292" w:author="Unknown Author" w:date="2018-08-20T13:45:00Z">
        <w:commentRangeStart w:id="1"/>
        <w:r>
          <w:rPr>
            <w:rFonts w:cs="Arial" w:ascii="Century Gothic" w:hAnsi="Century Gothic"/>
            <w:sz w:val="22"/>
            <w:szCs w:val="22"/>
          </w:rPr>
          <w:t xml:space="preserve">NMS Server </w:t>
        </w:r>
      </w:ins>
      <w:ins w:id="293" w:author="Samuel Amarjawahar" w:date="2018-08-13T13:10:00Z">
        <w:r>
          <w:rPr>
            <w:rFonts w:cs="Arial" w:ascii="Century Gothic" w:hAnsi="Century Gothic"/>
            <w:sz w:val="22"/>
            <w:szCs w:val="22"/>
          </w:rPr>
          <w:t xml:space="preserve"> and </w:t>
        </w:r>
      </w:ins>
      <w:del w:id="294" w:author="Unknown Author" w:date="2018-08-20T13:45:00Z">
        <w:r>
          <w:rPr>
            <w:rFonts w:cs="Arial" w:ascii="Century Gothic" w:hAnsi="Century Gothic"/>
            <w:sz w:val="22"/>
            <w:szCs w:val="22"/>
          </w:rPr>
          <w:delText>NodeJS</w:delText>
        </w:r>
      </w:del>
      <w:ins w:id="295" w:author="Unknown Author" w:date="2018-08-20T13:45:00Z">
        <w:r>
          <w:rPr>
            <w:rFonts w:cs="Arial" w:ascii="Century Gothic" w:hAnsi="Century Gothic"/>
            <w:sz w:val="22"/>
            <w:szCs w:val="22"/>
          </w:rPr>
          <w:t>NMS Web Client</w:t>
        </w:r>
      </w:ins>
      <w:r>
        <w:rPr>
          <w:rFonts w:cs="Arial" w:ascii="Century Gothic" w:hAnsi="Century Gothic"/>
          <w:sz w:val="22"/>
          <w:szCs w:val="22"/>
        </w:rPr>
      </w:r>
      <w:ins w:id="296" w:author="Samuel Amarjawahar" w:date="2018-08-14T12:22:00Z">
        <w:commentRangeEnd w:id="1"/>
        <w:r>
          <w:commentReference w:id="1"/>
        </w:r>
        <w:r>
          <w:rPr>
            <w:rFonts w:cs="Arial" w:ascii="Century Gothic" w:hAnsi="Century Gothic"/>
            <w:sz w:val="22"/>
            <w:szCs w:val="22"/>
          </w:rPr>
          <w:t>)</w:t>
        </w:r>
      </w:ins>
      <w:ins w:id="297" w:author="Samuel Amarjawahar" w:date="2018-08-13T13:10:00Z">
        <w:r>
          <w:rPr>
            <w:rFonts w:cs="Arial" w:ascii="Century Gothic" w:hAnsi="Century Gothic"/>
            <w:sz w:val="22"/>
            <w:szCs w:val="22"/>
          </w:rPr>
          <w:t xml:space="preserve"> modules</w:t>
        </w:r>
      </w:ins>
      <w:ins w:id="298" w:author="Samuel Amarjawahar" w:date="2018-08-13T13:11:00Z">
        <w:r>
          <w:rPr>
            <w:rFonts w:cs="Arial" w:ascii="Century Gothic" w:hAnsi="Century Gothic"/>
            <w:sz w:val="22"/>
            <w:szCs w:val="22"/>
          </w:rPr>
          <w:t xml:space="preserve"> </w:t>
        </w:r>
      </w:ins>
      <w:del w:id="299" w:author="Unknown Author" w:date="2018-08-20T13:46:00Z">
        <w:commentRangeStart w:id="2"/>
        <w:r>
          <w:rPr>
            <w:rFonts w:cs="Arial" w:ascii="Century Gothic" w:hAnsi="Century Gothic"/>
            <w:sz w:val="22"/>
            <w:szCs w:val="22"/>
          </w:rPr>
          <w:delText>Other modules are out of scope</w:delText>
        </w:r>
      </w:del>
      <w:r>
        <w:rPr>
          <w:rFonts w:cs="Arial" w:ascii="Century Gothic" w:hAnsi="Century Gothic"/>
          <w:sz w:val="22"/>
          <w:szCs w:val="22"/>
        </w:rPr>
      </w:r>
      <w:del w:id="300" w:author="Unknown Author" w:date="2018-08-20T13:46:00Z">
        <w:commentRangeEnd w:id="2"/>
        <w:r>
          <w:commentReference w:id="2"/>
        </w:r>
        <w:r>
          <w:rPr>
            <w:rFonts w:cs="Arial" w:ascii="Century Gothic" w:hAnsi="Century Gothic"/>
            <w:sz w:val="22"/>
            <w:szCs w:val="22"/>
          </w:rPr>
          <w:delText>.</w:delText>
        </w:r>
      </w:del>
    </w:p>
    <w:p>
      <w:pPr>
        <w:pStyle w:val="Heading2"/>
        <w:numPr>
          <w:ilvl w:val="1"/>
          <w:numId w:val="4"/>
        </w:numPr>
        <w:rPr>
          <w:rFonts w:ascii="Century Gothic" w:hAnsi="Century Gothic"/>
        </w:rPr>
      </w:pPr>
      <w:ins w:id="302" w:author="Samuel Amarjawahar" w:date="2018-08-16T11:57:00Z">
        <w:r>
          <w:rPr>
            <w:rFonts w:ascii="Century Gothic" w:hAnsi="Century Gothic"/>
          </w:rPr>
          <w:t>Environment</w:t>
        </w:r>
      </w:ins>
    </w:p>
    <w:p>
      <w:pPr>
        <w:pStyle w:val="ListParagraph"/>
        <w:numPr>
          <w:ilvl w:val="0"/>
          <w:numId w:val="9"/>
        </w:numPr>
        <w:jc w:val="both"/>
        <w:rPr/>
      </w:pPr>
      <w:commentRangeStart w:id="3"/>
      <w:r>
        <w:rPr>
          <w:rFonts w:cs="Arial" w:ascii="Century Gothic" w:hAnsi="Century Gothic"/>
          <w:sz w:val="22"/>
          <w:szCs w:val="22"/>
        </w:rPr>
        <w:t>The</w:t>
      </w:r>
      <w:r>
        <w:rPr>
          <w:rFonts w:ascii="Century Gothic" w:hAnsi="Century Gothic"/>
          <w:sz w:val="22"/>
          <w:szCs w:val="22"/>
        </w:rPr>
        <w:t xml:space="preserve"> build</w:t>
      </w:r>
      <w:r>
        <w:rPr>
          <w:rFonts w:cs="Arial" w:ascii="Century Gothic" w:hAnsi="Century Gothic"/>
          <w:sz w:val="22"/>
          <w:szCs w:val="22"/>
        </w:rPr>
        <w:t xml:space="preserve"> Server installed with SVN client(command mode) ,buildscript run the cli commonds to get the latest code from svn like </w:t>
      </w:r>
    </w:p>
    <w:p>
      <w:pPr>
        <w:pStyle w:val="ListParagraph"/>
        <w:numPr>
          <w:ilvl w:val="0"/>
          <w:numId w:val="0"/>
        </w:numPr>
        <w:ind w:left="1440" w:right="0" w:hanging="0"/>
        <w:jc w:val="both"/>
        <w:rPr/>
      </w:pPr>
      <w:r>
        <w:rPr>
          <w:rFonts w:cs="Arial" w:ascii="Century Gothic" w:hAnsi="Century Gothic"/>
          <w:sz w:val="22"/>
          <w:szCs w:val="22"/>
        </w:rPr>
        <w:t xml:space="preserve"> </w:t>
      </w:r>
      <w:r>
        <w:rPr>
          <w:rFonts w:cs="Arial" w:ascii="Century Gothic" w:hAnsi="Century Gothic"/>
          <w:b w:val="false"/>
          <w:i/>
          <w:iCs/>
          <w:caps w:val="false"/>
          <w:smallCaps w:val="false"/>
          <w:color w:val="111111"/>
          <w:spacing w:val="0"/>
          <w:sz w:val="22"/>
          <w:szCs w:val="22"/>
        </w:rPr>
        <w:t>svn update</w:t>
      </w:r>
      <w:commentRangeEnd w:id="3"/>
      <w:r>
        <w:commentReference w:id="3"/>
      </w:r>
      <w:r>
        <w:rPr>
          <w:rFonts w:cs="Arial" w:ascii="Century Gothic" w:hAnsi="Century Gothic"/>
          <w:b w:val="false"/>
          <w:i w:val="false"/>
          <w:iCs/>
          <w:caps w:val="false"/>
          <w:smallCaps w:val="false"/>
          <w:color w:val="111111"/>
          <w:spacing w:val="0"/>
          <w:sz w:val="22"/>
          <w:szCs w:val="22"/>
        </w:rPr>
      </w:r>
    </w:p>
    <w:p>
      <w:pPr>
        <w:pStyle w:val="Normal"/>
        <w:ind w:left="576" w:right="0" w:hanging="0"/>
        <w:jc w:val="both"/>
        <w:rPr>
          <w:rFonts w:ascii="Century Gothic" w:hAnsi="Century Gothic" w:cs="Arial"/>
          <w:ins w:id="304" w:author="Samuel Amarjawahar" w:date="2018-08-16T13:07:00Z"/>
          <w:sz w:val="22"/>
          <w:szCs w:val="22"/>
        </w:rPr>
      </w:pPr>
      <w:ins w:id="303" w:author="Samuel Amarjawahar" w:date="2018-08-16T13:07:00Z">
        <w:r>
          <w:rPr>
            <w:rFonts w:cs="Arial" w:ascii="Century Gothic" w:hAnsi="Century Gothic"/>
            <w:sz w:val="22"/>
            <w:szCs w:val="22"/>
          </w:rPr>
        </w:r>
      </w:ins>
    </w:p>
    <w:p>
      <w:pPr>
        <w:pStyle w:val="ListParagraph"/>
        <w:numPr>
          <w:ilvl w:val="0"/>
          <w:numId w:val="9"/>
        </w:numPr>
        <w:jc w:val="both"/>
        <w:rPr/>
      </w:pPr>
      <w:r>
        <w:rPr>
          <w:rFonts w:cs="Arial" w:ascii="Century Gothic" w:hAnsi="Century Gothic"/>
          <w:sz w:val="22"/>
          <w:szCs w:val="22"/>
        </w:rPr>
        <w:t xml:space="preserve">In this environment non-graphical mode(CLI) of the svn will be used with the help of </w:t>
      </w:r>
      <w:commentRangeStart w:id="4"/>
      <w:r>
        <w:rPr>
          <w:rFonts w:cs="Arial" w:ascii="Century Gothic" w:hAnsi="Century Gothic"/>
          <w:sz w:val="22"/>
          <w:szCs w:val="22"/>
        </w:rPr>
        <w:t>svn commands(</w:t>
      </w:r>
      <w:r>
        <w:rPr>
          <w:rFonts w:cs="Arial" w:ascii="Century Gothic" w:hAnsi="Century Gothic"/>
          <w:b w:val="false"/>
          <w:i/>
          <w:iCs/>
          <w:caps w:val="false"/>
          <w:smallCaps w:val="false"/>
          <w:color w:val="111111"/>
          <w:spacing w:val="0"/>
          <w:sz w:val="22"/>
          <w:szCs w:val="22"/>
        </w:rPr>
        <w:t>svn update,svn diff filenam</w:t>
      </w:r>
      <w:r>
        <w:rPr>
          <w:rFonts w:cs="Arial" w:ascii="Century Gothic" w:hAnsi="Century Gothic"/>
          <w:b w:val="false"/>
          <w:i w:val="false"/>
          <w:caps w:val="false"/>
          <w:smallCaps w:val="false"/>
          <w:color w:val="111111"/>
          <w:spacing w:val="0"/>
          <w:sz w:val="22"/>
          <w:szCs w:val="22"/>
        </w:rPr>
        <w:t>)</w:t>
      </w:r>
      <w:commentRangeEnd w:id="4"/>
      <w:r>
        <w:commentReference w:id="4"/>
      </w:r>
      <w:r>
        <w:rPr>
          <w:rFonts w:cs="Arial" w:ascii="Century Gothic" w:hAnsi="Century Gothic"/>
          <w:b w:val="false"/>
          <w:i w:val="false"/>
          <w:caps w:val="false"/>
          <w:smallCaps w:val="false"/>
          <w:color w:val="111111"/>
          <w:spacing w:val="0"/>
          <w:sz w:val="22"/>
          <w:szCs w:val="22"/>
        </w:rPr>
      </w:r>
    </w:p>
    <w:p>
      <w:pPr>
        <w:pStyle w:val="Normal"/>
        <w:ind w:left="576" w:right="0" w:hanging="0"/>
        <w:rPr>
          <w:rFonts w:ascii="Century Gothic" w:hAnsi="Century Gothic" w:cs="Arial"/>
          <w:ins w:id="306" w:author="Samuel Amarjawahar" w:date="2018-08-16T13:07:00Z"/>
          <w:sz w:val="22"/>
          <w:szCs w:val="22"/>
        </w:rPr>
      </w:pPr>
      <w:ins w:id="305" w:author="Samuel Amarjawahar" w:date="2018-08-16T13:07:00Z">
        <w:r>
          <w:rPr>
            <w:rFonts w:cs="Arial" w:ascii="Century Gothic" w:hAnsi="Century Gothic"/>
            <w:sz w:val="22"/>
            <w:szCs w:val="22"/>
          </w:rPr>
        </w:r>
      </w:ins>
    </w:p>
    <w:p>
      <w:pPr>
        <w:pStyle w:val="ListParagraph"/>
        <w:numPr>
          <w:ilvl w:val="0"/>
          <w:numId w:val="9"/>
        </w:numPr>
        <w:rPr>
          <w:rFonts w:ascii="Century Gothic" w:hAnsi="Century Gothic" w:cs="Arial"/>
          <w:del w:id="307" w:author="Samuel Amarjawahar" w:date="2018-08-16T12:04:00Z"/>
          <w:sz w:val="22"/>
          <w:szCs w:val="22"/>
        </w:rPr>
      </w:pPr>
      <w:commentRangeStart w:id="5"/>
      <w:r>
        <w:rPr>
          <w:rFonts w:cs="Arial" w:ascii="Century Gothic" w:hAnsi="Century Gothic"/>
          <w:sz w:val="22"/>
          <w:szCs w:val="22"/>
        </w:rPr>
        <w:t xml:space="preserve">The code to be build will be copied from home/snapshot to the build location            (home/ipgBuild/src) the generated  war files(at home/ipgBuild/output) of the build will be moved to server </w:t>
      </w:r>
      <w:r>
        <w:rPr>
          <w:rFonts w:cs="Arial" w:ascii="Century Gothic" w:hAnsi="Century Gothic"/>
          <w:b w:val="false"/>
          <w:i w:val="false"/>
          <w:caps w:val="false"/>
          <w:smallCaps w:val="false"/>
          <w:color w:val="000000"/>
          <w:spacing w:val="0"/>
          <w:sz w:val="22"/>
          <w:szCs w:val="22"/>
        </w:rPr>
        <w:t>JBOSS_HOME/standalone/deployments</w:t>
      </w:r>
      <w:commentRangeEnd w:id="5"/>
      <w:r>
        <w:commentReference w:id="5"/>
      </w:r>
      <w:r>
        <w:rPr>
          <w:rFonts w:cs="Arial" w:ascii="Century Gothic" w:hAnsi="Century Gothic"/>
          <w:b w:val="false"/>
          <w:i w:val="false"/>
          <w:caps w:val="false"/>
          <w:smallCaps w:val="false"/>
          <w:color w:val="000000"/>
          <w:spacing w:val="0"/>
          <w:sz w:val="22"/>
          <w:szCs w:val="22"/>
        </w:rPr>
      </w:r>
    </w:p>
    <w:p>
      <w:pPr>
        <w:pStyle w:val="ListParagraph"/>
        <w:numPr>
          <w:ilvl w:val="0"/>
          <w:numId w:val="9"/>
        </w:numPr>
        <w:rPr>
          <w:rFonts w:ascii="Century Gothic" w:hAnsi="Century Gothic" w:cs="Arial"/>
          <w:sz w:val="22"/>
          <w:szCs w:val="22"/>
        </w:rPr>
      </w:pPr>
      <w:r>
        <w:rPr>
          <w:rFonts w:cs="Arial" w:ascii="Century Gothic" w:hAnsi="Century Gothic"/>
          <w:sz w:val="22"/>
          <w:szCs w:val="22"/>
        </w:rPr>
      </w:r>
    </w:p>
    <w:p>
      <w:pPr>
        <w:pStyle w:val="ListParagraph"/>
        <w:numPr>
          <w:ilvl w:val="0"/>
          <w:numId w:val="9"/>
        </w:numPr>
        <w:rPr>
          <w:rFonts w:ascii="Century Gothic" w:hAnsi="Century Gothic" w:cs="Arial"/>
          <w:sz w:val="22"/>
          <w:szCs w:val="22"/>
        </w:rPr>
      </w:pPr>
      <w:r>
        <w:rPr>
          <w:rFonts w:cs="Arial" w:ascii="Century Gothic" w:hAnsi="Century Gothic"/>
          <w:sz w:val="22"/>
          <w:szCs w:val="22"/>
        </w:rPr>
      </w:r>
    </w:p>
    <w:p>
      <w:pPr>
        <w:pStyle w:val="ListParagraph"/>
        <w:numPr>
          <w:ilvl w:val="0"/>
          <w:numId w:val="9"/>
        </w:numPr>
        <w:rPr/>
      </w:pPr>
      <w:ins w:id="308" w:author="Samuel Amarjawahar" w:date="2018-08-16T12:08:00Z">
        <w:r>
          <w:rPr>
            <w:rFonts w:cs="Arial" w:ascii="Century Gothic" w:hAnsi="Century Gothic"/>
            <w:sz w:val="22"/>
            <w:szCs w:val="22"/>
          </w:rPr>
          <w:t>All the operations</w:t>
        </w:r>
      </w:ins>
      <w:ins w:id="309" w:author="Samuel Amarjawahar" w:date="2018-08-16T16:25:00Z">
        <w:r>
          <w:rPr>
            <w:rFonts w:cs="Arial" w:ascii="Century Gothic" w:hAnsi="Century Gothic"/>
            <w:sz w:val="22"/>
            <w:szCs w:val="22"/>
          </w:rPr>
          <w:t xml:space="preserve"> </w:t>
        </w:r>
      </w:ins>
    </w:p>
    <w:p>
      <w:pPr>
        <w:pStyle w:val="ListParagraph"/>
        <w:rPr>
          <w:rFonts w:ascii="Century Gothic" w:hAnsi="Century Gothic" w:cs="Arial"/>
          <w:ins w:id="311" w:author="Samuel Amarjawahar" w:date="2018-08-16T16:50:00Z"/>
          <w:sz w:val="22"/>
          <w:szCs w:val="22"/>
        </w:rPr>
      </w:pPr>
      <w:ins w:id="310" w:author="Samuel Amarjawahar" w:date="2018-08-16T16:26:00Z">
        <w:r>
          <w:rPr>
            <w:rFonts w:cs="Arial" w:ascii="Century Gothic" w:hAnsi="Century Gothic"/>
            <w:sz w:val="22"/>
            <w:szCs w:val="22"/>
          </w:rPr>
          <w:t>1)get latest code from svn</w:t>
        </w:r>
      </w:ins>
    </w:p>
    <w:p>
      <w:pPr>
        <w:pStyle w:val="ListParagraph"/>
        <w:rPr/>
      </w:pPr>
      <w:r>
        <w:rPr>
          <w:rFonts w:cs="Arial" w:ascii="Century Gothic" w:hAnsi="Century Gothic"/>
          <w:sz w:val="22"/>
          <w:szCs w:val="22"/>
        </w:rPr>
        <w:t>2)copy to the home/</w:t>
      </w:r>
      <w:commentRangeStart w:id="6"/>
      <w:r>
        <w:rPr>
          <w:rFonts w:cs="Arial" w:ascii="Century Gothic" w:hAnsi="Century Gothic"/>
          <w:sz w:val="22"/>
          <w:szCs w:val="22"/>
        </w:rPr>
        <w:t>ipgBuild/src folder</w:t>
      </w:r>
      <w:commentRangeEnd w:id="6"/>
      <w:r>
        <w:commentReference w:id="6"/>
      </w:r>
      <w:r>
        <w:rPr>
          <w:rFonts w:cs="Arial" w:ascii="Century Gothic" w:hAnsi="Century Gothic"/>
          <w:sz w:val="22"/>
          <w:szCs w:val="22"/>
        </w:rPr>
      </w:r>
    </w:p>
    <w:p>
      <w:pPr>
        <w:pStyle w:val="ListParagraph"/>
        <w:rPr>
          <w:rFonts w:ascii="Century Gothic" w:hAnsi="Century Gothic" w:cs="Arial"/>
          <w:ins w:id="313" w:author="Samuel Amarjawahar" w:date="2018-08-16T16:51:00Z"/>
          <w:sz w:val="22"/>
          <w:szCs w:val="22"/>
        </w:rPr>
      </w:pPr>
      <w:ins w:id="312" w:author="Samuel Amarjawahar" w:date="2018-08-16T16:27:00Z">
        <w:r>
          <w:rPr>
            <w:rFonts w:cs="Arial" w:ascii="Century Gothic" w:hAnsi="Century Gothic"/>
            <w:sz w:val="22"/>
            <w:szCs w:val="22"/>
          </w:rPr>
          <w:t>3)run ipgBuild.sh</w:t>
        </w:r>
      </w:ins>
    </w:p>
    <w:p>
      <w:pPr>
        <w:pStyle w:val="ListParagraph"/>
        <w:rPr/>
      </w:pPr>
      <w:ins w:id="314" w:author="Samuel Amarjawahar" w:date="2018-08-16T16:27:00Z">
        <w:r>
          <w:rPr>
            <w:rFonts w:cs="Arial" w:ascii="Century Gothic" w:hAnsi="Century Gothic"/>
            <w:sz w:val="22"/>
            <w:szCs w:val="22"/>
          </w:rPr>
          <w:t>4)</w:t>
        </w:r>
      </w:ins>
      <w:ins w:id="315" w:author="Samuel Amarjawahar" w:date="2018-08-16T16:28:00Z">
        <w:r>
          <w:rPr>
            <w:rFonts w:cs="Arial" w:ascii="Century Gothic" w:hAnsi="Century Gothic"/>
            <w:sz w:val="22"/>
            <w:szCs w:val="22"/>
          </w:rPr>
          <w:t xml:space="preserve">copy the </w:t>
        </w:r>
      </w:ins>
      <w:ins w:id="316" w:author="Samuel Amarjawahar" w:date="2018-08-16T16:51:00Z">
        <w:r>
          <w:rPr>
            <w:rFonts w:cs="Arial" w:ascii="Century Gothic" w:hAnsi="Century Gothic"/>
            <w:sz w:val="22"/>
            <w:szCs w:val="22"/>
          </w:rPr>
          <w:t>wars from</w:t>
        </w:r>
      </w:ins>
      <w:ins w:id="317" w:author="Samuel Amarjawahar" w:date="2018-08-16T16:28:00Z">
        <w:r>
          <w:rPr>
            <w:rFonts w:cs="Arial" w:ascii="Century Gothic" w:hAnsi="Century Gothic"/>
            <w:sz w:val="22"/>
            <w:szCs w:val="22"/>
          </w:rPr>
          <w:t xml:space="preserve"> output folder to </w:t>
        </w:r>
      </w:ins>
      <w:ins w:id="318" w:author="Samuel Amarjawahar" w:date="2018-08-16T16:30:00Z">
        <w:r>
          <w:rPr>
            <w:rFonts w:cs="Arial" w:ascii="Century Gothic" w:hAnsi="Century Gothic"/>
            <w:b/>
            <w:i/>
            <w:sz w:val="22"/>
            <w:szCs w:val="22"/>
            <w:u w:val="single"/>
          </w:rPr>
          <w:t>JBOSS_HOME/standalone/</w:t>
        </w:r>
      </w:ins>
      <w:ins w:id="319" w:author="Samuel Amarjawahar" w:date="2018-08-16T16:51:00Z">
        <w:r>
          <w:rPr>
            <w:rFonts w:cs="Arial" w:ascii="Century Gothic" w:hAnsi="Century Gothic"/>
            <w:b/>
            <w:i/>
            <w:sz w:val="22"/>
            <w:szCs w:val="22"/>
            <w:u w:val="single"/>
          </w:rPr>
          <w:t>deployments</w:t>
        </w:r>
      </w:ins>
      <w:ins w:id="320" w:author="Samuel Amarjawahar" w:date="2018-08-16T12:08:00Z">
        <w:r>
          <w:rPr>
            <w:rFonts w:cs="Arial" w:ascii="Century Gothic" w:hAnsi="Century Gothic"/>
            <w:sz w:val="22"/>
            <w:szCs w:val="22"/>
          </w:rPr>
          <w:t xml:space="preserve"> are automated by the Linux script </w:t>
        </w:r>
      </w:ins>
    </w:p>
    <w:p>
      <w:pPr>
        <w:pStyle w:val="Normal"/>
        <w:ind w:left="0" w:right="0" w:firstLine="576"/>
        <w:jc w:val="both"/>
        <w:rPr>
          <w:rFonts w:ascii="Century Gothic" w:hAnsi="Century Gothic" w:cs="Arial"/>
          <w:ins w:id="322" w:author="Samuel Amarjawahar" w:date="2018-08-16T13:07:00Z"/>
          <w:sz w:val="22"/>
          <w:szCs w:val="22"/>
        </w:rPr>
      </w:pPr>
      <w:ins w:id="321" w:author="Samuel Amarjawahar" w:date="2018-08-16T13:07:00Z">
        <w:r>
          <w:rPr>
            <w:rFonts w:cs="Arial" w:ascii="Century Gothic" w:hAnsi="Century Gothic"/>
            <w:sz w:val="22"/>
            <w:szCs w:val="22"/>
          </w:rPr>
        </w:r>
      </w:ins>
    </w:p>
    <w:p>
      <w:pPr>
        <w:pStyle w:val="ListParagraph"/>
        <w:numPr>
          <w:ilvl w:val="0"/>
          <w:numId w:val="9"/>
        </w:numPr>
        <w:jc w:val="both"/>
        <w:rPr/>
      </w:pPr>
      <w:r>
        <w:rPr>
          <w:rFonts w:cs="Arial" w:ascii="Century Gothic" w:hAnsi="Century Gothic"/>
          <w:sz w:val="22"/>
          <w:szCs w:val="22"/>
        </w:rPr>
        <w:t xml:space="preserve">There will be a Jenkins job </w:t>
      </w:r>
      <w:commentRangeStart w:id="7"/>
      <w:r>
        <w:rPr>
          <w:rFonts w:cs="Arial" w:ascii="Century Gothic" w:hAnsi="Century Gothic"/>
          <w:sz w:val="22"/>
          <w:szCs w:val="22"/>
        </w:rPr>
        <w:t xml:space="preserve">to run the script to gegerate the NMS build </w:t>
      </w:r>
      <w:r>
        <w:rPr>
          <w:rFonts w:cs="Arial" w:ascii="Century Gothic" w:hAnsi="Century Gothic"/>
          <w:sz w:val="22"/>
          <w:szCs w:val="22"/>
        </w:rPr>
      </w:r>
      <w:commentRangeEnd w:id="7"/>
      <w:r>
        <w:commentReference w:id="7"/>
      </w:r>
      <w:r>
        <w:rPr>
          <w:rFonts w:cs="Arial" w:ascii="Century Gothic" w:hAnsi="Century Gothic"/>
          <w:sz w:val="22"/>
          <w:szCs w:val="22"/>
        </w:rPr>
        <w:t>as per predefined schedule</w:t>
      </w:r>
    </w:p>
    <w:p>
      <w:pPr>
        <w:pStyle w:val="Normal"/>
        <w:jc w:val="both"/>
        <w:rPr>
          <w:rFonts w:ascii="Century Gothic" w:hAnsi="Century Gothic" w:cs="Arial"/>
          <w:ins w:id="324" w:author="Samuel Amarjawahar" w:date="2018-08-16T12:07:00Z"/>
          <w:sz w:val="22"/>
          <w:szCs w:val="22"/>
        </w:rPr>
      </w:pPr>
      <w:ins w:id="323" w:author="Samuel Amarjawahar" w:date="2018-08-16T12:07:00Z">
        <w:r>
          <w:rPr>
            <w:rFonts w:cs="Arial" w:ascii="Century Gothic" w:hAnsi="Century Gothic"/>
            <w:sz w:val="22"/>
            <w:szCs w:val="22"/>
          </w:rPr>
        </w:r>
      </w:ins>
    </w:p>
    <w:p>
      <w:pPr>
        <w:pStyle w:val="Normal"/>
        <w:rPr>
          <w:rFonts w:ascii="Century Gothic" w:hAnsi="Century Gothic" w:cs="Arial"/>
          <w:sz w:val="22"/>
          <w:szCs w:val="22"/>
        </w:rPr>
      </w:pPr>
      <w:r>
        <w:rPr>
          <w:rFonts w:cs="Arial" w:ascii="Century Gothic" w:hAnsi="Century Gothic"/>
          <w:sz w:val="22"/>
          <w:szCs w:val="22"/>
        </w:rPr>
      </w:r>
    </w:p>
    <w:p>
      <w:pPr>
        <w:pStyle w:val="Heading2"/>
        <w:numPr>
          <w:ilvl w:val="0"/>
          <w:numId w:val="4"/>
        </w:numPr>
        <w:rPr/>
      </w:pPr>
      <w:del w:id="325" w:author="Samuel Amarjawahar" w:date="2018-08-14T11:13:00Z">
        <w:r>
          <w:rPr>
            <w:rFonts w:ascii="Century Gothic" w:hAnsi="Century Gothic"/>
          </w:rPr>
          <w:delText>Product</w:delText>
        </w:r>
      </w:del>
      <w:ins w:id="326" w:author="Samuel Amarjawahar" w:date="2018-08-14T11:13:00Z">
        <w:bookmarkStart w:id="4" w:name="_Toc521691069"/>
        <w:r>
          <w:rPr>
            <w:rFonts w:ascii="Century Gothic" w:hAnsi="Century Gothic"/>
          </w:rPr>
          <w:t xml:space="preserve">Build </w:t>
        </w:r>
      </w:ins>
      <w:ins w:id="327" w:author="Samuel Amarjawahar" w:date="2018-08-14T12:28:00Z">
        <w:r>
          <w:rPr>
            <w:rFonts w:ascii="Century Gothic" w:hAnsi="Century Gothic"/>
          </w:rPr>
          <w:t>Process</w:t>
        </w:r>
      </w:ins>
      <w:r>
        <w:rPr>
          <w:rFonts w:ascii="Century Gothic" w:hAnsi="Century Gothic"/>
          <w:rPrChange w:id="0" w:author="Samuel Amarjawahar" w:date="2018-08-14T11:07:00Z"/>
        </w:rPr>
        <w:t xml:space="preserve"> </w:t>
      </w:r>
      <w:del w:id="329" w:author="Samuel Amarjawahar" w:date="2018-08-14T11:13:00Z">
        <w:bookmarkEnd w:id="4"/>
        <w:r>
          <w:rPr>
            <w:rFonts w:ascii="Century Gothic" w:hAnsi="Century Gothic"/>
          </w:rPr>
          <w:delText>Perspective</w:delText>
        </w:r>
      </w:del>
    </w:p>
    <w:p>
      <w:pPr>
        <w:pStyle w:val="Normal"/>
        <w:jc w:val="both"/>
        <w:rPr>
          <w:rFonts w:ascii="Century Gothic" w:hAnsi="Century Gothic" w:cs="Arial"/>
          <w:ins w:id="331" w:author="Samuel Amarjawahar" w:date="2018-08-14T12:35:00Z"/>
          <w:sz w:val="22"/>
          <w:szCs w:val="22"/>
        </w:rPr>
      </w:pPr>
      <w:ins w:id="330" w:author="Samuel Amarjawahar" w:date="2018-08-14T12:35:00Z">
        <w:r>
          <w:rPr>
            <w:rFonts w:cs="Arial" w:ascii="Century Gothic" w:hAnsi="Century Gothic"/>
            <w:sz w:val="22"/>
            <w:szCs w:val="22"/>
          </w:rPr>
        </w:r>
      </w:ins>
    </w:p>
    <w:p>
      <w:pPr>
        <w:pStyle w:val="ListParagraph"/>
        <w:numPr>
          <w:ilvl w:val="0"/>
          <w:numId w:val="6"/>
        </w:numPr>
        <w:jc w:val="both"/>
        <w:rPr/>
      </w:pPr>
      <w:r>
        <w:rPr>
          <w:rFonts w:cs="Arial" w:ascii="Century Gothic" w:hAnsi="Century Gothic"/>
          <w:sz w:val="22"/>
          <w:szCs w:val="22"/>
        </w:rPr>
        <w:t xml:space="preserve">It should get the </w:t>
      </w:r>
      <w:commentRangeStart w:id="8"/>
      <w:r>
        <w:rPr>
          <w:rFonts w:cs="Arial" w:ascii="Century Gothic" w:hAnsi="Century Gothic"/>
          <w:sz w:val="22"/>
          <w:szCs w:val="22"/>
        </w:rPr>
        <w:t xml:space="preserve">latest source code from version controller </w:t>
      </w:r>
      <w:r>
        <w:rPr>
          <w:rFonts w:cs="Arial" w:ascii="Century Gothic" w:hAnsi="Century Gothic"/>
          <w:sz w:val="22"/>
          <w:szCs w:val="22"/>
        </w:rPr>
      </w:r>
      <w:commentRangeEnd w:id="8"/>
      <w:r>
        <w:commentReference w:id="8"/>
      </w:r>
      <w:r>
        <w:rPr>
          <w:rFonts w:cs="Arial" w:ascii="Century Gothic" w:hAnsi="Century Gothic"/>
          <w:sz w:val="22"/>
          <w:szCs w:val="22"/>
        </w:rPr>
        <w:t xml:space="preserve">and copy the code to </w:t>
      </w:r>
      <w:r>
        <w:rPr>
          <w:rFonts w:cs="Arial" w:ascii="Century Gothic" w:hAnsi="Century Gothic"/>
          <w:i/>
          <w:sz w:val="22"/>
          <w:szCs w:val="22"/>
          <w:u w:val="single"/>
        </w:rPr>
        <w:t>ipgBuild</w:t>
      </w:r>
      <w:r>
        <w:rPr>
          <w:rFonts w:cs="Arial" w:ascii="Century Gothic" w:hAnsi="Century Gothic"/>
          <w:sz w:val="22"/>
          <w:szCs w:val="22"/>
        </w:rPr>
        <w:t xml:space="preserve"> folder and start the build script </w:t>
      </w:r>
    </w:p>
    <w:p>
      <w:pPr>
        <w:pStyle w:val="ListParagraph"/>
        <w:numPr>
          <w:ilvl w:val="0"/>
          <w:numId w:val="6"/>
        </w:numPr>
        <w:jc w:val="both"/>
        <w:rPr/>
      </w:pPr>
      <w:r>
        <w:rPr>
          <w:rFonts w:cs="Arial" w:ascii="Century Gothic" w:hAnsi="Century Gothic"/>
          <w:sz w:val="22"/>
          <w:szCs w:val="22"/>
        </w:rPr>
        <w:t xml:space="preserve">Once the Build successful the output of the build must be moved to </w:t>
      </w:r>
      <w:commentRangeStart w:id="9"/>
      <w:r>
        <w:rPr>
          <w:rFonts w:cs="Arial" w:ascii="Century Gothic" w:hAnsi="Century Gothic"/>
          <w:i/>
          <w:sz w:val="22"/>
          <w:szCs w:val="22"/>
          <w:u w:val="single"/>
        </w:rPr>
        <w:t>output(home/ipgBuild/output)</w:t>
      </w:r>
      <w:r>
        <w:rPr>
          <w:rFonts w:cs="Arial" w:ascii="Century Gothic" w:hAnsi="Century Gothic"/>
          <w:sz w:val="22"/>
          <w:szCs w:val="22"/>
        </w:rPr>
        <w:t xml:space="preserve"> </w:t>
      </w:r>
      <w:r>
        <w:rPr>
          <w:rFonts w:cs="Arial" w:ascii="Century Gothic" w:hAnsi="Century Gothic"/>
          <w:sz w:val="22"/>
          <w:szCs w:val="22"/>
        </w:rPr>
      </w:r>
      <w:commentRangeEnd w:id="9"/>
      <w:r>
        <w:commentReference w:id="9"/>
      </w:r>
      <w:r>
        <w:rPr>
          <w:rFonts w:cs="Arial" w:ascii="Century Gothic" w:hAnsi="Century Gothic"/>
          <w:sz w:val="22"/>
          <w:szCs w:val="22"/>
        </w:rPr>
        <w:t xml:space="preserve">folder </w:t>
      </w:r>
    </w:p>
    <w:p>
      <w:pPr>
        <w:pStyle w:val="ListParagraph"/>
        <w:numPr>
          <w:ilvl w:val="0"/>
          <w:numId w:val="6"/>
        </w:numPr>
        <w:jc w:val="both"/>
        <w:rPr/>
      </w:pPr>
      <w:r>
        <w:rPr>
          <w:rFonts w:cs="Arial" w:ascii="Century Gothic" w:hAnsi="Century Gothic"/>
          <w:sz w:val="22"/>
          <w:szCs w:val="22"/>
        </w:rPr>
        <w:t xml:space="preserve">The NMS GUI Client Code code is built with the Angular JS command ng build and output directed to </w:t>
      </w:r>
      <w:r>
        <w:rPr>
          <w:rFonts w:cs="Arial" w:ascii="Century Gothic" w:hAnsi="Century Gothic"/>
          <w:i/>
          <w:sz w:val="22"/>
          <w:szCs w:val="22"/>
          <w:u w:val="single"/>
        </w:rPr>
        <w:t>output</w:t>
      </w:r>
      <w:r>
        <w:rPr>
          <w:rFonts w:cs="Arial" w:ascii="Century Gothic" w:hAnsi="Century Gothic"/>
          <w:sz w:val="22"/>
          <w:szCs w:val="22"/>
        </w:rPr>
        <w:t xml:space="preserve"> </w:t>
      </w:r>
      <w:r>
        <w:rPr>
          <w:rFonts w:cs="Arial" w:ascii="Century Gothic" w:hAnsi="Century Gothic"/>
          <w:i/>
          <w:sz w:val="22"/>
          <w:szCs w:val="22"/>
          <w:u w:val="single"/>
        </w:rPr>
        <w:t>(home/ipgBuild/output)</w:t>
      </w:r>
      <w:r>
        <w:rPr>
          <w:rFonts w:cs="Arial" w:ascii="Century Gothic" w:hAnsi="Century Gothic"/>
          <w:i/>
          <w:sz w:val="22"/>
          <w:szCs w:val="22"/>
          <w:u w:val="single"/>
        </w:rPr>
        <w:commentReference w:id="10"/>
      </w:r>
      <w:r>
        <w:rPr>
          <w:rFonts w:cs="Arial" w:ascii="Century Gothic" w:hAnsi="Century Gothic"/>
          <w:i/>
          <w:sz w:val="22"/>
          <w:szCs w:val="22"/>
          <w:u w:val="single"/>
        </w:rPr>
        <w:commentReference w:id="11"/>
      </w:r>
      <w:r>
        <w:rPr>
          <w:rFonts w:cs="Arial" w:ascii="Century Gothic" w:hAnsi="Century Gothic"/>
          <w:sz w:val="22"/>
          <w:szCs w:val="22"/>
        </w:rPr>
        <w:t>folder on Build machine</w:t>
      </w:r>
    </w:p>
    <w:p>
      <w:pPr>
        <w:pStyle w:val="ListParagraph"/>
        <w:numPr>
          <w:ilvl w:val="0"/>
          <w:numId w:val="6"/>
        </w:numPr>
        <w:jc w:val="both"/>
        <w:rPr>
          <w:b w:val="false"/>
          <w:b w:val="false"/>
          <w:bCs w:val="false"/>
          <w:ins w:id="334" w:author="Samuel Amarjawahar" w:date="2018-08-14T14:37:00Z"/>
        </w:rPr>
      </w:pPr>
      <w:ins w:id="332" w:author="Unknown Author" w:date="2018-08-20T14:58:00Z">
        <w:r>
          <w:rPr>
            <w:rFonts w:cs="Arial" w:ascii="Century Gothic" w:hAnsi="Century Gothic"/>
            <w:b w:val="false"/>
            <w:bCs w:val="false"/>
            <w:i/>
            <w:sz w:val="22"/>
            <w:szCs w:val="22"/>
            <w:u w:val="single"/>
          </w:rPr>
          <w:t>JBOSS_HOME=home/ipgNMS_serv</w:t>
        </w:r>
      </w:ins>
      <w:ins w:id="333" w:author="Unknown Author" w:date="2018-08-20T14:59:00Z">
        <w:r>
          <w:rPr>
            <w:rFonts w:cs="Arial" w:ascii="Century Gothic" w:hAnsi="Century Gothic"/>
            <w:b w:val="false"/>
            <w:bCs w:val="false"/>
            <w:i/>
            <w:sz w:val="22"/>
            <w:szCs w:val="22"/>
            <w:u w:val="single"/>
          </w:rPr>
          <w:t>er/Jboss</w:t>
        </w:r>
      </w:ins>
    </w:p>
    <w:p>
      <w:pPr>
        <w:pStyle w:val="ListParagraph"/>
        <w:numPr>
          <w:ilvl w:val="0"/>
          <w:numId w:val="6"/>
        </w:numPr>
        <w:jc w:val="both"/>
        <w:rPr/>
      </w:pPr>
      <w:ins w:id="335" w:author="Samuel Amarjawahar" w:date="2018-08-16T16:44:00Z">
        <w:r>
          <w:rPr>
            <w:rFonts w:cs="Arial" w:ascii="Century Gothic" w:hAnsi="Century Gothic"/>
            <w:sz w:val="22"/>
            <w:szCs w:val="22"/>
          </w:rPr>
          <w:t>The archetypes from the output folder are moved to th</w:t>
        </w:r>
      </w:ins>
      <w:ins w:id="336" w:author="Samuel Amarjawahar" w:date="2018-08-16T16:45:00Z">
        <w:r>
          <w:rPr>
            <w:rFonts w:cs="Arial" w:ascii="Century Gothic" w:hAnsi="Century Gothic"/>
            <w:sz w:val="22"/>
            <w:szCs w:val="22"/>
          </w:rPr>
          <w:t xml:space="preserve">e </w:t>
        </w:r>
      </w:ins>
      <w:ins w:id="337" w:author="Samuel Amarjawahar" w:date="2018-08-16T16:46:00Z">
        <w:r>
          <w:rPr>
            <w:rFonts w:cs="Arial" w:ascii="Century Gothic" w:hAnsi="Century Gothic"/>
            <w:sz w:val="22"/>
            <w:szCs w:val="22"/>
          </w:rPr>
          <w:t xml:space="preserve">Server machine to this location </w:t>
        </w:r>
      </w:ins>
      <w:ins w:id="338" w:author="Samuel Amarjawahar" w:date="2018-08-16T16:46:00Z">
        <w:bookmarkStart w:id="5" w:name="__DdeLink__38838_262845284"/>
        <w:r>
          <w:rPr>
            <w:rFonts w:cs="Arial" w:ascii="Century Gothic" w:hAnsi="Century Gothic"/>
            <w:b/>
            <w:i/>
            <w:sz w:val="22"/>
            <w:szCs w:val="22"/>
            <w:u w:val="single"/>
          </w:rPr>
          <w:t>JBOSS_HOME</w:t>
        </w:r>
      </w:ins>
      <w:ins w:id="339" w:author="Samuel Amarjawahar" w:date="2018-08-16T16:46:00Z">
        <w:bookmarkEnd w:id="5"/>
        <w:r>
          <w:rPr>
            <w:rFonts w:cs="Arial" w:ascii="Century Gothic" w:hAnsi="Century Gothic"/>
            <w:b/>
            <w:i/>
            <w:sz w:val="22"/>
            <w:szCs w:val="22"/>
            <w:u w:val="single"/>
          </w:rPr>
          <w:t>/standalone/deployments</w:t>
        </w:r>
      </w:ins>
      <w:ins w:id="340" w:author="Samuel Amarjawahar" w:date="2018-08-16T16:46:00Z">
        <w:r>
          <w:rPr>
            <w:rFonts w:cs="Arial" w:ascii="Century Gothic" w:hAnsi="Century Gothic"/>
            <w:b/>
            <w:sz w:val="22"/>
            <w:szCs w:val="22"/>
          </w:rPr>
          <w:t xml:space="preserve"> </w:t>
        </w:r>
      </w:ins>
    </w:p>
    <w:p>
      <w:pPr>
        <w:pStyle w:val="Normal"/>
        <w:ind w:left="576" w:right="0" w:hanging="576"/>
        <w:jc w:val="both"/>
        <w:rPr>
          <w:rFonts w:ascii="Century Gothic" w:hAnsi="Century Gothic" w:cs="Arial"/>
          <w:del w:id="342" w:author="Samuel Amarjawahar" w:date="2018-08-14T12:36:00Z"/>
          <w:b w:val="false"/>
          <w:b w:val="false"/>
          <w:bCs w:val="false"/>
          <w:iCs w:val="false"/>
          <w:sz w:val="28"/>
          <w:szCs w:val="28"/>
        </w:rPr>
      </w:pPr>
      <w:ins w:id="341" w:author="Samuel Amarjawahar" w:date="2018-08-14T12:38:00Z">
        <w:r>
          <w:rPr>
            <w:rFonts w:ascii="Century Gothic" w:hAnsi="Century Gothic"/>
            <w:szCs w:val="28"/>
          </w:rPr>
          <w:t xml:space="preserve">3  </w:t>
        </w:r>
      </w:ins>
    </w:p>
    <w:p>
      <w:pPr>
        <w:pStyle w:val="Normal"/>
        <w:ind w:left="576" w:right="0" w:hanging="576"/>
        <w:jc w:val="both"/>
        <w:rPr>
          <w:rFonts w:ascii="Century Gothic" w:hAnsi="Century Gothic" w:cs="Arial"/>
          <w:b w:val="false"/>
          <w:b w:val="false"/>
          <w:bCs w:val="false"/>
          <w:iCs w:val="false"/>
          <w:sz w:val="28"/>
          <w:szCs w:val="28"/>
        </w:rPr>
      </w:pPr>
      <w:r>
        <w:rPr>
          <w:rFonts w:cs="Arial" w:ascii="Century Gothic" w:hAnsi="Century Gothic"/>
          <w:b w:val="false"/>
          <w:bCs w:val="false"/>
          <w:iCs w:val="false"/>
          <w:sz w:val="28"/>
          <w:szCs w:val="28"/>
        </w:rPr>
      </w:r>
    </w:p>
    <w:p>
      <w:pPr>
        <w:pStyle w:val="Normal"/>
        <w:ind w:left="576" w:right="0" w:hanging="576"/>
        <w:jc w:val="both"/>
        <w:rPr>
          <w:rFonts w:ascii="Century Gothic" w:hAnsi="Century Gothic"/>
          <w:szCs w:val="28"/>
        </w:rPr>
      </w:pPr>
      <w:r>
        <w:rPr>
          <w:rFonts w:ascii="Century Gothic" w:hAnsi="Century Gothic"/>
          <w:szCs w:val="28"/>
        </w:rPr>
      </w:r>
    </w:p>
    <w:p>
      <w:pPr>
        <w:pStyle w:val="ListParagraph"/>
        <w:ind w:left="576" w:right="0" w:hanging="576"/>
        <w:jc w:val="both"/>
        <w:rPr/>
      </w:pPr>
      <w:del w:id="343" w:author="Samuel Amarjawahar" w:date="2018-08-14T11:14:00Z">
        <w:r>
          <w:rPr>
            <w:rFonts w:cs="Arial" w:ascii="Century Gothic" w:hAnsi="Century Gothic"/>
            <w:sz w:val="28"/>
            <w:szCs w:val="28"/>
          </w:rPr>
          <w:delText>Network Fault Management</w:delText>
        </w:r>
      </w:del>
    </w:p>
    <w:p>
      <w:pPr>
        <w:pStyle w:val="ListParagraph"/>
        <w:ind w:left="576" w:right="0" w:hanging="576"/>
        <w:jc w:val="both"/>
        <w:rPr/>
      </w:pPr>
      <w:del w:id="344" w:author="Samuel Amarjawahar" w:date="2018-08-14T11:14:00Z">
        <w:r>
          <w:rPr>
            <w:rFonts w:cs="Arial" w:ascii="Century Gothic" w:hAnsi="Century Gothic"/>
            <w:sz w:val="28"/>
            <w:szCs w:val="28"/>
          </w:rPr>
          <w:delText>Network Security Management</w:delText>
        </w:r>
      </w:del>
    </w:p>
    <w:p>
      <w:pPr>
        <w:pStyle w:val="ListParagraph"/>
        <w:ind w:left="576" w:right="0" w:hanging="576"/>
        <w:jc w:val="both"/>
        <w:rPr/>
      </w:pPr>
      <w:del w:id="345" w:author="Samuel Amarjawahar" w:date="2018-08-14T11:14:00Z">
        <w:r>
          <w:rPr>
            <w:rFonts w:cs="Arial" w:ascii="Century Gothic" w:hAnsi="Century Gothic"/>
            <w:sz w:val="28"/>
            <w:szCs w:val="28"/>
          </w:rPr>
          <w:delText>Network Topology Management</w:delText>
        </w:r>
      </w:del>
    </w:p>
    <w:p>
      <w:pPr>
        <w:pStyle w:val="ListParagraph"/>
        <w:ind w:left="576" w:right="0" w:hanging="576"/>
        <w:jc w:val="both"/>
        <w:rPr/>
      </w:pPr>
      <w:del w:id="346" w:author="Samuel Amarjawahar" w:date="2018-08-14T11:14:00Z">
        <w:r>
          <w:rPr>
            <w:rFonts w:cs="Arial" w:ascii="Century Gothic" w:hAnsi="Century Gothic"/>
            <w:sz w:val="28"/>
            <w:szCs w:val="28"/>
          </w:rPr>
          <w:delText>Network Performance Management</w:delText>
        </w:r>
      </w:del>
    </w:p>
    <w:p>
      <w:pPr>
        <w:pStyle w:val="ListParagraph"/>
        <w:ind w:left="576" w:right="0" w:hanging="576"/>
        <w:jc w:val="both"/>
        <w:rPr/>
      </w:pPr>
      <w:del w:id="347" w:author="Samuel Amarjawahar" w:date="2018-08-14T11:14:00Z">
        <w:r>
          <w:rPr>
            <w:rFonts w:cs="Arial" w:ascii="Century Gothic" w:hAnsi="Century Gothic"/>
            <w:sz w:val="28"/>
            <w:szCs w:val="28"/>
          </w:rPr>
          <w:delText>Network Configuration ManagementIPG proposed to develop network management system application to monitor and manage the IPG Horizon DWDM Platform based network elements, named as IPG Horizon NMS. IPG Horizon NMS supports the following modules to manage these network elements.</w:delText>
        </w:r>
      </w:del>
    </w:p>
    <w:p>
      <w:pPr>
        <w:pStyle w:val="Normal"/>
        <w:ind w:left="576" w:right="0" w:hanging="576"/>
        <w:jc w:val="both"/>
        <w:rPr>
          <w:rFonts w:ascii="Century Gothic" w:hAnsi="Century Gothic" w:cs="Arial"/>
          <w:sz w:val="28"/>
          <w:szCs w:val="28"/>
        </w:rPr>
      </w:pPr>
      <w:r>
        <w:rPr>
          <w:rFonts w:cs="Arial" w:ascii="Century Gothic" w:hAnsi="Century Gothic"/>
          <w:sz w:val="28"/>
          <w:szCs w:val="28"/>
        </w:rPr>
      </w:r>
    </w:p>
    <w:p>
      <w:pPr>
        <w:pStyle w:val="Normal"/>
        <w:ind w:left="576" w:right="0" w:hanging="576"/>
        <w:jc w:val="both"/>
        <w:rPr>
          <w:rFonts w:ascii="Century Gothic" w:hAnsi="Century Gothic" w:cs="Arial"/>
          <w:del w:id="349" w:author="Samuel Amarjawahar" w:date="2018-08-14T12:36:00Z"/>
          <w:b w:val="false"/>
          <w:b w:val="false"/>
          <w:bCs w:val="false"/>
          <w:iCs w:val="false"/>
          <w:sz w:val="28"/>
          <w:szCs w:val="28"/>
        </w:rPr>
      </w:pPr>
      <w:del w:id="348" w:author="Samuel Amarjawahar" w:date="2018-08-14T11:14:00Z">
        <w:r>
          <w:rPr>
            <w:rFonts w:cs="Arial" w:ascii="Century Gothic" w:hAnsi="Century Gothic"/>
            <w:sz w:val="28"/>
            <w:szCs w:val="28"/>
          </w:rPr>
          <w:delText>Network Inventory Management</w:delText>
        </w:r>
      </w:del>
    </w:p>
    <w:p>
      <w:pPr>
        <w:pStyle w:val="Normal"/>
        <w:ind w:left="576" w:right="0" w:hanging="576"/>
        <w:jc w:val="both"/>
        <w:rPr>
          <w:rFonts w:ascii="Century Gothic" w:hAnsi="Century Gothic" w:cs="Arial"/>
          <w:b w:val="false"/>
          <w:b w:val="false"/>
          <w:bCs w:val="false"/>
          <w:iCs w:val="false"/>
          <w:sz w:val="28"/>
          <w:szCs w:val="28"/>
        </w:rPr>
      </w:pPr>
      <w:r>
        <w:rPr>
          <w:rFonts w:cs="Arial" w:ascii="Century Gothic" w:hAnsi="Century Gothic"/>
          <w:b w:val="false"/>
          <w:bCs w:val="false"/>
          <w:iCs w:val="false"/>
          <w:sz w:val="28"/>
          <w:szCs w:val="28"/>
        </w:rPr>
      </w:r>
    </w:p>
    <w:p>
      <w:pPr>
        <w:pStyle w:val="Normal"/>
        <w:ind w:left="576" w:right="0" w:hanging="576"/>
        <w:jc w:val="both"/>
        <w:rPr>
          <w:rFonts w:ascii="Century Gothic" w:hAnsi="Century Gothic" w:cs="Arial"/>
          <w:del w:id="351" w:author="Samuel Amarjawahar" w:date="2018-08-14T12:35:00Z"/>
          <w:b w:val="false"/>
          <w:b w:val="false"/>
          <w:bCs w:val="false"/>
          <w:iCs w:val="false"/>
          <w:sz w:val="28"/>
          <w:szCs w:val="28"/>
        </w:rPr>
      </w:pPr>
      <w:del w:id="350" w:author="Samuel Amarjawahar" w:date="2018-08-14T11:14:00Z">
        <w:r>
          <w:rPr>
            <w:rFonts w:ascii="Century Gothic" w:hAnsi="Century Gothic"/>
            <w:b w:val="false"/>
            <w:bCs w:val="false"/>
            <w:iCs w:val="false"/>
            <w:szCs w:val="28"/>
          </w:rPr>
          <w:delText xml:space="preserve">NMS OverviewIPG Horizon </w:delText>
        </w:r>
      </w:del>
    </w:p>
    <w:p>
      <w:pPr>
        <w:pStyle w:val="Normal"/>
        <w:ind w:left="576" w:right="0" w:hanging="576"/>
        <w:jc w:val="both"/>
        <w:rPr>
          <w:rFonts w:ascii="Century Gothic" w:hAnsi="Century Gothic" w:cs="Arial"/>
          <w:b w:val="false"/>
          <w:b w:val="false"/>
          <w:bCs w:val="false"/>
          <w:iCs w:val="false"/>
          <w:sz w:val="28"/>
          <w:szCs w:val="28"/>
        </w:rPr>
      </w:pPr>
      <w:r>
        <w:rPr>
          <w:rFonts w:cs="Arial" w:ascii="Century Gothic" w:hAnsi="Century Gothic"/>
          <w:b w:val="false"/>
          <w:bCs w:val="false"/>
          <w:iCs w:val="false"/>
          <w:sz w:val="28"/>
          <w:szCs w:val="28"/>
        </w:rPr>
      </w:r>
    </w:p>
    <w:p>
      <w:pPr>
        <w:pStyle w:val="ListParagraph"/>
        <w:ind w:left="576" w:right="0" w:hanging="576"/>
        <w:jc w:val="both"/>
        <w:rPr>
          <w:rFonts w:ascii="Century Gothic" w:hAnsi="Century Gothic" w:cs="Arial"/>
          <w:b w:val="false"/>
          <w:b w:val="false"/>
          <w:bCs w:val="false"/>
          <w:iCs w:val="false"/>
          <w:sz w:val="28"/>
          <w:szCs w:val="28"/>
        </w:rPr>
      </w:pPr>
      <w:r>
        <w:rPr>
          <w:rFonts w:cs="Arial" w:ascii="Century Gothic" w:hAnsi="Century Gothic"/>
          <w:b w:val="false"/>
          <w:bCs w:val="false"/>
          <w:iCs w:val="false"/>
          <w:sz w:val="28"/>
          <w:szCs w:val="28"/>
        </w:rPr>
      </w:r>
    </w:p>
    <w:p>
      <w:pPr>
        <w:pStyle w:val="Normal"/>
        <w:ind w:left="576" w:right="0" w:hanging="576"/>
        <w:jc w:val="both"/>
        <w:rPr/>
      </w:pPr>
      <w:del w:id="352" w:author="Samuel Amarjawahar" w:date="2018-08-14T11:17:00Z">
        <w:r>
          <w:rPr>
            <w:rFonts w:cs="Arial" w:ascii="Century Gothic" w:hAnsi="Century Gothic"/>
            <w:sz w:val="28"/>
            <w:szCs w:val="28"/>
          </w:rPr>
          <w:delText>Software for the Line cards.</w:delText>
        </w:r>
      </w:del>
    </w:p>
    <w:p>
      <w:pPr>
        <w:pStyle w:val="Normal"/>
        <w:ind w:left="576" w:right="0" w:hanging="576"/>
        <w:jc w:val="both"/>
        <w:rPr/>
      </w:pPr>
      <w:del w:id="353" w:author="Samuel Amarjawahar" w:date="2018-08-14T11:17:00Z">
        <w:r>
          <w:rPr>
            <w:rFonts w:cs="Arial" w:ascii="Century Gothic" w:hAnsi="Century Gothic"/>
            <w:sz w:val="28"/>
            <w:szCs w:val="28"/>
          </w:rPr>
          <w:delText>Software for the CUNetwork Management System [NMS]IPG has been providing optical subsystems to datacenters and MSOs. These are targeted for typical p2p DWDM networks. IPG now wants its 5th generation system to cater to OTN and OTN/Packet variants. For its next generation / Horizon systems, it requires software to monitor and manage the DWDM/OTN transport network.</w:delText>
        </w:r>
      </w:del>
    </w:p>
    <w:p>
      <w:pPr>
        <w:pStyle w:val="Normal"/>
        <w:ind w:left="576" w:right="0" w:hanging="576"/>
        <w:jc w:val="both"/>
        <w:rPr>
          <w:rFonts w:ascii="Century Gothic" w:hAnsi="Century Gothic" w:cs="Arial"/>
          <w:sz w:val="28"/>
          <w:szCs w:val="28"/>
        </w:rPr>
      </w:pPr>
      <w:r>
        <w:rPr>
          <w:rFonts w:cs="Arial" w:ascii="Century Gothic" w:hAnsi="Century Gothic"/>
          <w:sz w:val="28"/>
          <w:szCs w:val="28"/>
        </w:rPr>
      </w:r>
    </w:p>
    <w:p>
      <w:pPr>
        <w:pStyle w:val="Normal"/>
        <w:ind w:left="576" w:right="0" w:hanging="576"/>
        <w:rPr>
          <w:rFonts w:ascii="Century Gothic" w:hAnsi="Century Gothic" w:cs="Arial"/>
          <w:sz w:val="28"/>
          <w:szCs w:val="28"/>
        </w:rPr>
      </w:pPr>
      <w:del w:id="354" w:author="Samuel Amarjawahar" w:date="2018-08-14T11:17:00Z">
        <w:r>
          <w:rPr>
            <w:rFonts w:cs="Arial" w:ascii="Century Gothic" w:hAnsi="Century Gothic"/>
            <w:sz w:val="28"/>
            <w:szCs w:val="28"/>
          </w:rPr>
          <w:delText>The Monitoring and Management of DWDM/OTN Transport Network requires software to be developed for broadly:</w:delText>
        </w:r>
      </w:del>
    </w:p>
    <w:p>
      <w:pPr>
        <w:pStyle w:val="Normal"/>
        <w:ind w:left="576" w:right="0" w:hanging="576"/>
        <w:rPr>
          <w:rFonts w:ascii="Century Gothic" w:hAnsi="Century Gothic" w:cs="Arial"/>
          <w:sz w:val="28"/>
          <w:szCs w:val="28"/>
        </w:rPr>
      </w:pPr>
      <w:r>
        <w:rPr>
          <w:rFonts w:cs="Arial" w:ascii="Century Gothic" w:hAnsi="Century Gothic"/>
          <w:sz w:val="28"/>
          <w:szCs w:val="28"/>
        </w:rPr>
      </w:r>
    </w:p>
    <w:p>
      <w:pPr>
        <w:pStyle w:val="Normal"/>
        <w:ind w:left="576" w:right="0" w:hanging="576"/>
        <w:jc w:val="both"/>
        <w:rPr>
          <w:rFonts w:ascii="Century Gothic" w:hAnsi="Century Gothic"/>
          <w:del w:id="356" w:author="Samuel Amarjawahar" w:date="2018-08-14T12:36:00Z"/>
          <w:b w:val="false"/>
          <w:b w:val="false"/>
          <w:bCs w:val="false"/>
          <w:sz w:val="28"/>
          <w:szCs w:val="28"/>
        </w:rPr>
      </w:pPr>
      <w:r>
        <w:rPr/>
        <w:drawing>
          <wp:inline distT="0" distB="0" distL="0" distR="0">
            <wp:extent cx="5005705" cy="25444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1709" t="17258" r="13718" b="14020"/>
                    <a:stretch>
                      <a:fillRect/>
                    </a:stretch>
                  </pic:blipFill>
                  <pic:spPr bwMode="auto">
                    <a:xfrm>
                      <a:off x="0" y="0"/>
                      <a:ext cx="5005705" cy="2544445"/>
                    </a:xfrm>
                    <a:prstGeom prst="rect">
                      <a:avLst/>
                    </a:prstGeom>
                  </pic:spPr>
                </pic:pic>
              </a:graphicData>
            </a:graphic>
          </wp:inline>
        </w:drawing>
      </w:r>
      <w:del w:id="355" w:author="Samuel Amarjawahar" w:date="2018-08-14T11:14:00Z">
        <w:r>
          <w:rPr>
            <w:rFonts w:ascii="Century Gothic" w:hAnsi="Century Gothic"/>
            <w:b w:val="false"/>
            <w:bCs w:val="false"/>
            <w:sz w:val="28"/>
            <w:szCs w:val="28"/>
          </w:rPr>
          <w:delText xml:space="preserve">Figure </w:delText>
        </w:r>
      </w:del>
    </w:p>
    <w:p>
      <w:pPr>
        <w:pStyle w:val="Normal"/>
        <w:ind w:left="576" w:right="0" w:hanging="576"/>
        <w:jc w:val="both"/>
        <w:rPr/>
      </w:pPr>
      <w:bookmarkStart w:id="6" w:name="_Toc362761936"/>
      <w:bookmarkStart w:id="7" w:name="_Toc362834988"/>
      <w:bookmarkStart w:id="8" w:name="_Toc362761045"/>
      <w:bookmarkStart w:id="9" w:name="_Toc37590640"/>
      <w:bookmarkStart w:id="10" w:name="_Toc362761374"/>
      <w:bookmarkStart w:id="11" w:name="_Toc362761860"/>
      <w:bookmarkStart w:id="12" w:name="_Toc39132078"/>
      <w:r>
        <w:rPr/>
        <w:fldChar w:fldCharType="begin"/>
      </w:r>
      <w:r>
        <w:instrText> SEQ Figure \* ARABIC </w:instrText>
      </w:r>
      <w:r>
        <w:fldChar w:fldCharType="separate"/>
      </w:r>
      <w:r>
        <w:t>1</w:t>
      </w:r>
      <w:r>
        <w:fldChar w:fldCharType="end"/>
      </w:r>
      <w:del w:id="357" w:author="Samuel Amarjawahar" w:date="2018-08-14T12:38:00Z">
        <w:bookmarkEnd w:id="6"/>
        <w:bookmarkEnd w:id="7"/>
        <w:bookmarkEnd w:id="8"/>
        <w:bookmarkEnd w:id="9"/>
        <w:bookmarkEnd w:id="10"/>
        <w:bookmarkEnd w:id="11"/>
        <w:bookmarkEnd w:id="12"/>
        <w:r>
          <w:rPr>
            <w:rFonts w:ascii="Century Gothic" w:hAnsi="Century Gothic"/>
            <w:b w:val="false"/>
            <w:bCs w:val="false"/>
            <w:sz w:val="28"/>
            <w:szCs w:val="28"/>
          </w:rPr>
          <w:delText>Constraints</w:delText>
        </w:r>
      </w:del>
    </w:p>
    <w:p>
      <w:pPr>
        <w:pStyle w:val="Normal"/>
        <w:ind w:left="576" w:right="0" w:hanging="576"/>
        <w:jc w:val="both"/>
        <w:rPr/>
      </w:pPr>
      <w:del w:id="358" w:author="Samuel Amarjawahar" w:date="2018-08-14T11:14:00Z">
        <w:r>
          <w:rPr>
            <w:rFonts w:ascii="Century Gothic" w:hAnsi="Century Gothic"/>
            <w:sz w:val="28"/>
            <w:szCs w:val="28"/>
            <w:highlight w:val="yellow"/>
          </w:rPr>
          <w:delText>&gt;To-be-Done</w:delText>
        </w:r>
      </w:del>
    </w:p>
    <w:p>
      <w:pPr>
        <w:pStyle w:val="Normal"/>
        <w:ind w:left="576" w:right="0" w:hanging="576"/>
        <w:jc w:val="both"/>
        <w:rPr/>
      </w:pPr>
      <w:del w:id="359" w:author="Samuel Amarjawahar" w:date="2018-08-14T11:14:00Z">
        <w:r>
          <w:rPr>
            <w:rFonts w:ascii="Century Gothic" w:hAnsi="Century Gothic"/>
            <w:sz w:val="28"/>
            <w:szCs w:val="28"/>
            <w:highlight w:val="yellow"/>
          </w:rPr>
          <w:delText>&lt;</w:delText>
        </w:r>
      </w:del>
      <w:del w:id="360" w:author="Samuel Amarjawahar" w:date="2018-08-14T11:14:00Z">
        <w:r>
          <w:rPr>
            <w:rFonts w:ascii="Century Gothic" w:hAnsi="Century Gothic"/>
            <w:b w:val="false"/>
            <w:bCs w:val="false"/>
            <w:sz w:val="28"/>
            <w:szCs w:val="28"/>
            <w:highlight w:val="yellow"/>
          </w:rPr>
          <w:delText xml:space="preserve">Block Diagram of IPG Horizon NMS </w:delText>
        </w:r>
      </w:del>
      <w:ins w:id="361" w:author="Samuel Amarjawahar" w:date="2018-08-14T12:38:00Z">
        <w:r>
          <w:rPr>
            <w:rFonts w:ascii="Century Gothic" w:hAnsi="Century Gothic"/>
            <w:szCs w:val="28"/>
          </w:rPr>
          <w:t>Build Structure</w:t>
        </w:r>
      </w:ins>
    </w:p>
    <w:p>
      <w:pPr>
        <w:pStyle w:val="Normal"/>
        <w:rPr>
          <w:rFonts w:ascii="Century Gothic" w:hAnsi="Century Gothic"/>
          <w:ins w:id="363" w:author="Samuel Amarjawahar" w:date="2018-08-14T15:08:00Z"/>
        </w:rPr>
      </w:pPr>
      <w:ins w:id="362" w:author="Samuel Amarjawahar" w:date="2018-08-14T15:09:00Z">
        <w:r>
          <w:rPr>
            <w:rFonts w:ascii="Century Gothic" w:hAnsi="Century Gothic"/>
          </w:rPr>
          <w:t>The Main Project is responsible for build all sub projects(Modules) that includes the utils(jar)</w:t>
        </w:r>
      </w:ins>
    </w:p>
    <w:p>
      <w:pPr>
        <w:pStyle w:val="Normal"/>
        <w:rPr/>
      </w:pPr>
      <w:ins w:id="364" w:author="Samuel Amarjawahar" w:date="2018-08-14T13:29:00Z">
        <w:r>
          <w:rPr>
            <w:rFonts w:ascii="Century Gothic" w:hAnsi="Century Gothic"/>
          </w:rPr>
          <w:t>IPGNMS Build is using Maven</w:t>
        </w:r>
      </w:ins>
      <w:ins w:id="365" w:author="Samuel Amarjawahar" w:date="2018-08-14T13:30:00Z">
        <w:r>
          <w:rPr>
            <w:rFonts w:ascii="Century Gothic" w:hAnsi="Century Gothic"/>
          </w:rPr>
          <w:t xml:space="preserve"> a third party and freeware tool</w:t>
        </w:r>
      </w:ins>
    </w:p>
    <w:p>
      <w:pPr>
        <w:pStyle w:val="Normal"/>
        <w:rPr>
          <w:rFonts w:ascii="Century Gothic" w:hAnsi="Century Gothic"/>
        </w:rPr>
      </w:pPr>
      <w:r>
        <w:rPr>
          <w:rFonts w:ascii="Century Gothic" w:hAnsi="Century Gothic"/>
        </w:rPr>
      </w:r>
    </w:p>
    <w:p>
      <w:pPr>
        <w:pStyle w:val="Normal"/>
        <w:rPr/>
      </w:pPr>
      <w:r>
        <w:rPr/>
        <w:drawing>
          <wp:inline distT="0" distB="0" distL="0" distR="0">
            <wp:extent cx="5943600" cy="31083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108325"/>
                    </a:xfrm>
                    <a:prstGeom prst="rect">
                      <a:avLst/>
                    </a:prstGeom>
                  </pic:spPr>
                </pic:pic>
              </a:graphicData>
            </a:graphic>
          </wp:inline>
        </w:drawing>
      </w:r>
    </w:p>
    <w:p>
      <w:pPr>
        <w:pStyle w:val="Normal"/>
        <w:rPr>
          <w:rFonts w:ascii="Century Gothic" w:hAnsi="Century Gothic"/>
          <w:ins w:id="367" w:author="Samuel Amarjawahar" w:date="2018-08-16T12:42:00Z"/>
        </w:rPr>
      </w:pPr>
      <w:ins w:id="366" w:author="Samuel Amarjawahar" w:date="2018-08-16T12:42:00Z">
        <w:r>
          <w:rPr>
            <w:rFonts w:ascii="Century Gothic" w:hAnsi="Century Gothic"/>
          </w:rPr>
        </w:r>
      </w:ins>
    </w:p>
    <w:p>
      <w:pPr>
        <w:pStyle w:val="ListParagraph"/>
        <w:numPr>
          <w:ilvl w:val="0"/>
          <w:numId w:val="10"/>
        </w:numPr>
        <w:rPr/>
      </w:pPr>
      <w:ins w:id="368" w:author="Samuel Amarjawahar" w:date="2018-08-16T16:57:00Z">
        <w:r>
          <w:rPr>
            <w:rFonts w:cs="Arial" w:ascii="Century Gothic" w:hAnsi="Century Gothic"/>
            <w:sz w:val="22"/>
            <w:szCs w:val="22"/>
          </w:rPr>
          <w:t>h</w:t>
        </w:r>
      </w:ins>
      <w:ins w:id="369" w:author="Samuel Amarjawahar" w:date="2018-08-16T16:56:00Z">
        <w:r>
          <w:rPr>
            <w:rFonts w:cs="Arial" w:ascii="Century Gothic" w:hAnsi="Century Gothic"/>
            <w:sz w:val="22"/>
            <w:szCs w:val="22"/>
          </w:rPr>
          <w:t>ome/</w:t>
        </w:r>
      </w:ins>
      <w:ins w:id="370" w:author="Samuel Amarjawahar" w:date="2018-08-16T16:54:00Z">
        <w:r>
          <w:rPr>
            <w:rFonts w:cs="Arial" w:ascii="Century Gothic" w:hAnsi="Century Gothic"/>
            <w:sz w:val="22"/>
            <w:szCs w:val="22"/>
          </w:rPr>
          <w:t>ipgBuild</w:t>
        </w:r>
      </w:ins>
      <w:ins w:id="371" w:author="Samuel Amarjawahar" w:date="2018-08-16T16:56:00Z">
        <w:r>
          <w:rPr>
            <w:rFonts w:cs="Arial" w:ascii="Century Gothic" w:hAnsi="Century Gothic"/>
            <w:sz w:val="22"/>
            <w:szCs w:val="22"/>
          </w:rPr>
          <w:t xml:space="preserve"> {a folder on Build machine}</w:t>
        </w:r>
      </w:ins>
    </w:p>
    <w:p>
      <w:pPr>
        <w:pStyle w:val="ListParagraph"/>
        <w:numPr>
          <w:ilvl w:val="0"/>
          <w:numId w:val="7"/>
        </w:numPr>
        <w:rPr>
          <w:rFonts w:ascii="Century Gothic" w:hAnsi="Century Gothic"/>
          <w:ins w:id="373" w:author="Samuel Amarjawahar" w:date="2018-08-16T12:53:00Z"/>
        </w:rPr>
      </w:pPr>
      <w:ins w:id="372" w:author="Samuel Amarjawahar" w:date="2018-08-16T12:43:00Z">
        <w:r>
          <w:rPr>
            <w:rFonts w:ascii="Century Gothic" w:hAnsi="Century Gothic"/>
          </w:rPr>
          <w:t>ipgNMS-project</w:t>
        </w:r>
      </w:ins>
    </w:p>
    <w:p>
      <w:pPr>
        <w:pStyle w:val="ListParagraph"/>
        <w:ind w:left="720" w:right="0" w:firstLine="720"/>
        <w:rPr/>
      </w:pPr>
      <w:ins w:id="374" w:author="Samuel Amarjawahar" w:date="2018-08-16T13:03:00Z">
        <w:r>
          <w:rPr>
            <w:rFonts w:ascii="Century Gothic" w:hAnsi="Century Gothic"/>
          </w:rPr>
          <w:t>pom.xml (</w:t>
        </w:r>
      </w:ins>
      <w:ins w:id="375" w:author="Samuel Amarjawahar" w:date="2018-08-16T12:55:00Z">
        <w:r>
          <w:rPr>
            <w:rFonts w:ascii="Century Gothic" w:hAnsi="Century Gothic"/>
          </w:rPr>
          <w:t>Parent pom)</w:t>
        </w:r>
      </w:ins>
    </w:p>
    <w:p>
      <w:pPr>
        <w:pStyle w:val="ListParagraph"/>
        <w:numPr>
          <w:ilvl w:val="0"/>
          <w:numId w:val="8"/>
        </w:numPr>
        <w:rPr>
          <w:rFonts w:ascii="Century Gothic" w:hAnsi="Century Gothic"/>
          <w:ins w:id="377" w:author="Samuel Amarjawahar" w:date="2018-08-16T12:53:00Z"/>
        </w:rPr>
      </w:pPr>
      <w:ins w:id="376" w:author="Samuel Amarjawahar" w:date="2018-08-16T12:43:00Z">
        <w:r>
          <w:rPr>
            <w:rFonts w:ascii="Century Gothic" w:hAnsi="Century Gothic"/>
          </w:rPr>
          <w:t>commons</w:t>
        </w:r>
      </w:ins>
    </w:p>
    <w:p>
      <w:pPr>
        <w:pStyle w:val="Normal"/>
        <w:ind w:left="2520" w:right="0" w:firstLine="360"/>
        <w:rPr/>
      </w:pPr>
      <w:ins w:id="378" w:author="Samuel Amarjawahar" w:date="2018-08-16T13:03:00Z">
        <w:r>
          <w:rPr>
            <w:rFonts w:ascii="Century Gothic" w:hAnsi="Century Gothic"/>
          </w:rPr>
          <w:t>pom.xml (</w:t>
        </w:r>
      </w:ins>
      <w:ins w:id="379" w:author="Samuel Amarjawahar" w:date="2018-08-16T12:56:00Z">
        <w:r>
          <w:rPr>
            <w:rFonts w:ascii="Century Gothic" w:hAnsi="Century Gothic"/>
          </w:rPr>
          <w:t>Module pom)</w:t>
        </w:r>
      </w:ins>
    </w:p>
    <w:p>
      <w:pPr>
        <w:pStyle w:val="ListParagraph"/>
        <w:numPr>
          <w:ilvl w:val="0"/>
          <w:numId w:val="8"/>
        </w:numPr>
        <w:rPr>
          <w:rFonts w:ascii="Century Gothic" w:hAnsi="Century Gothic"/>
          <w:ins w:id="381" w:author="Samuel Amarjawahar" w:date="2018-08-16T12:53:00Z"/>
        </w:rPr>
      </w:pPr>
      <w:ins w:id="380" w:author="Samuel Amarjawahar" w:date="2018-08-16T12:43:00Z">
        <w:r>
          <w:rPr>
            <w:rFonts w:ascii="Century Gothic" w:hAnsi="Century Gothic"/>
          </w:rPr>
          <w:t>fault-mgmt</w:t>
        </w:r>
      </w:ins>
    </w:p>
    <w:p>
      <w:pPr>
        <w:pStyle w:val="Normal"/>
        <w:ind w:left="2520" w:right="0" w:firstLine="360"/>
        <w:rPr/>
      </w:pPr>
      <w:ins w:id="382" w:author="Samuel Amarjawahar" w:date="2018-08-16T13:03:00Z">
        <w:r>
          <w:rPr>
            <w:rFonts w:ascii="Century Gothic" w:hAnsi="Century Gothic"/>
          </w:rPr>
          <w:t>pom.xml (</w:t>
        </w:r>
      </w:ins>
      <w:ins w:id="383" w:author="Samuel Amarjawahar" w:date="2018-08-16T12:56:00Z">
        <w:r>
          <w:rPr>
            <w:rFonts w:ascii="Century Gothic" w:hAnsi="Century Gothic"/>
          </w:rPr>
          <w:t>Module pom)</w:t>
        </w:r>
      </w:ins>
    </w:p>
    <w:p>
      <w:pPr>
        <w:pStyle w:val="ListParagraph"/>
        <w:numPr>
          <w:ilvl w:val="0"/>
          <w:numId w:val="8"/>
        </w:numPr>
        <w:rPr>
          <w:rFonts w:ascii="Century Gothic" w:hAnsi="Century Gothic"/>
          <w:ins w:id="385" w:author="Samuel Amarjawahar" w:date="2018-08-16T12:53:00Z"/>
        </w:rPr>
      </w:pPr>
      <w:ins w:id="384" w:author="Samuel Amarjawahar" w:date="2018-08-16T12:43:00Z">
        <w:r>
          <w:rPr>
            <w:rFonts w:ascii="Century Gothic" w:hAnsi="Century Gothic"/>
          </w:rPr>
          <w:t>config-mgmt</w:t>
        </w:r>
      </w:ins>
    </w:p>
    <w:p>
      <w:pPr>
        <w:pStyle w:val="Normal"/>
        <w:ind w:left="2520" w:right="0" w:firstLine="360"/>
        <w:rPr/>
      </w:pPr>
      <w:ins w:id="386" w:author="Samuel Amarjawahar" w:date="2018-08-16T13:03:00Z">
        <w:r>
          <w:rPr>
            <w:rFonts w:ascii="Century Gothic" w:hAnsi="Century Gothic"/>
          </w:rPr>
          <w:t>pom.xml (</w:t>
        </w:r>
      </w:ins>
      <w:ins w:id="387" w:author="Samuel Amarjawahar" w:date="2018-08-16T12:56:00Z">
        <w:r>
          <w:rPr>
            <w:rFonts w:ascii="Century Gothic" w:hAnsi="Century Gothic"/>
          </w:rPr>
          <w:t>Module pom)</w:t>
        </w:r>
      </w:ins>
    </w:p>
    <w:p>
      <w:pPr>
        <w:pStyle w:val="ListParagraph"/>
        <w:numPr>
          <w:ilvl w:val="0"/>
          <w:numId w:val="8"/>
        </w:numPr>
        <w:rPr>
          <w:rFonts w:ascii="Century Gothic" w:hAnsi="Century Gothic"/>
          <w:ins w:id="389" w:author="Samuel Amarjawahar" w:date="2018-08-16T12:53:00Z"/>
        </w:rPr>
      </w:pPr>
      <w:ins w:id="388" w:author="Samuel Amarjawahar" w:date="2018-08-16T12:43:00Z">
        <w:r>
          <w:rPr>
            <w:rFonts w:ascii="Century Gothic" w:hAnsi="Century Gothic"/>
          </w:rPr>
          <w:t>account-mgmt</w:t>
        </w:r>
      </w:ins>
    </w:p>
    <w:p>
      <w:pPr>
        <w:pStyle w:val="Normal"/>
        <w:ind w:left="2520" w:right="0" w:firstLine="360"/>
        <w:rPr/>
      </w:pPr>
      <w:ins w:id="390" w:author="Samuel Amarjawahar" w:date="2018-08-16T13:02:00Z">
        <w:r>
          <w:rPr>
            <w:rFonts w:ascii="Century Gothic" w:hAnsi="Century Gothic"/>
          </w:rPr>
          <w:t>pom.xml (</w:t>
        </w:r>
      </w:ins>
      <w:ins w:id="391" w:author="Samuel Amarjawahar" w:date="2018-08-16T12:56:00Z">
        <w:r>
          <w:rPr>
            <w:rFonts w:ascii="Century Gothic" w:hAnsi="Century Gothic"/>
          </w:rPr>
          <w:t>Module pom)</w:t>
        </w:r>
      </w:ins>
    </w:p>
    <w:p>
      <w:pPr>
        <w:pStyle w:val="ListParagraph"/>
        <w:numPr>
          <w:ilvl w:val="0"/>
          <w:numId w:val="8"/>
        </w:numPr>
        <w:rPr>
          <w:rFonts w:ascii="Century Gothic" w:hAnsi="Century Gothic"/>
          <w:ins w:id="393" w:author="Samuel Amarjawahar" w:date="2018-08-16T12:53:00Z"/>
        </w:rPr>
      </w:pPr>
      <w:ins w:id="392" w:author="Samuel Amarjawahar" w:date="2018-08-16T12:44:00Z">
        <w:r>
          <w:rPr>
            <w:rFonts w:ascii="Century Gothic" w:hAnsi="Century Gothic"/>
          </w:rPr>
          <w:t>performance-mgmt</w:t>
        </w:r>
      </w:ins>
    </w:p>
    <w:p>
      <w:pPr>
        <w:pStyle w:val="Normal"/>
        <w:ind w:left="2520" w:right="0" w:firstLine="360"/>
        <w:rPr/>
      </w:pPr>
      <w:ins w:id="394" w:author="Samuel Amarjawahar" w:date="2018-08-16T13:02:00Z">
        <w:r>
          <w:rPr>
            <w:rFonts w:ascii="Century Gothic" w:hAnsi="Century Gothic"/>
          </w:rPr>
          <w:t>pom.xml (</w:t>
        </w:r>
      </w:ins>
      <w:ins w:id="395" w:author="Samuel Amarjawahar" w:date="2018-08-16T12:56:00Z">
        <w:r>
          <w:rPr>
            <w:rFonts w:ascii="Century Gothic" w:hAnsi="Century Gothic"/>
          </w:rPr>
          <w:t>Module pom)</w:t>
        </w:r>
      </w:ins>
    </w:p>
    <w:p>
      <w:pPr>
        <w:pStyle w:val="ListParagraph"/>
        <w:numPr>
          <w:ilvl w:val="0"/>
          <w:numId w:val="8"/>
        </w:numPr>
        <w:rPr>
          <w:rFonts w:ascii="Century Gothic" w:hAnsi="Century Gothic"/>
          <w:ins w:id="397" w:author="Samuel Amarjawahar" w:date="2018-08-16T12:43:00Z"/>
        </w:rPr>
      </w:pPr>
      <w:ins w:id="396" w:author="Samuel Amarjawahar" w:date="2018-08-16T12:44:00Z">
        <w:r>
          <w:rPr>
            <w:rFonts w:ascii="Century Gothic" w:hAnsi="Century Gothic"/>
          </w:rPr>
          <w:t>security-mgmt</w:t>
        </w:r>
      </w:ins>
    </w:p>
    <w:p>
      <w:pPr>
        <w:pStyle w:val="Normal"/>
        <w:ind w:left="2520" w:right="0" w:firstLine="360"/>
        <w:rPr/>
      </w:pPr>
      <w:ins w:id="398" w:author="Samuel Amarjawahar" w:date="2018-08-16T13:03:00Z">
        <w:r>
          <w:rPr>
            <w:rFonts w:ascii="Century Gothic" w:hAnsi="Century Gothic"/>
          </w:rPr>
          <w:t>pom.xml (</w:t>
        </w:r>
      </w:ins>
      <w:ins w:id="399" w:author="Samuel Amarjawahar" w:date="2018-08-16T12:56:00Z">
        <w:r>
          <w:rPr>
            <w:rFonts w:ascii="Century Gothic" w:hAnsi="Century Gothic"/>
          </w:rPr>
          <w:t>Module pom)</w:t>
        </w:r>
      </w:ins>
    </w:p>
    <w:p>
      <w:pPr>
        <w:pStyle w:val="Normal"/>
        <w:rPr>
          <w:rFonts w:ascii="Century Gothic" w:hAnsi="Century Gothic"/>
          <w:ins w:id="401" w:author="Samuel Amarjawahar" w:date="2018-08-16T16:54:00Z"/>
        </w:rPr>
      </w:pPr>
      <w:ins w:id="400" w:author="Samuel Amarjawahar" w:date="2018-08-16T16:54:00Z">
        <w:r>
          <w:rPr>
            <w:rFonts w:ascii="Century Gothic" w:hAnsi="Century Gothic"/>
          </w:rPr>
        </w:r>
      </w:ins>
    </w:p>
    <w:p>
      <w:pPr>
        <w:pStyle w:val="ListParagraph"/>
        <w:numPr>
          <w:ilvl w:val="0"/>
          <w:numId w:val="11"/>
        </w:numPr>
        <w:rPr/>
      </w:pPr>
      <w:ins w:id="402" w:author="Samuel Amarjawahar" w:date="2018-08-16T16:57:00Z">
        <w:r>
          <w:rPr>
            <w:rFonts w:ascii="Century Gothic" w:hAnsi="Century Gothic"/>
          </w:rPr>
          <w:t>home/</w:t>
        </w:r>
      </w:ins>
      <w:ins w:id="403" w:author="Samuel Amarjawahar" w:date="2018-08-16T16:54:00Z">
        <w:r>
          <w:rPr>
            <w:rFonts w:ascii="Century Gothic" w:hAnsi="Century Gothic"/>
          </w:rPr>
          <w:t>output</w:t>
        </w:r>
      </w:ins>
      <w:ins w:id="404" w:author="Samuel Amarjawahar" w:date="2018-08-16T16:57:00Z">
        <w:r>
          <w:rPr>
            <w:rFonts w:ascii="Century Gothic" w:hAnsi="Century Gothic"/>
          </w:rPr>
          <w:t xml:space="preserve"> {a folder on Build machine}</w:t>
        </w:r>
      </w:ins>
    </w:p>
    <w:p>
      <w:pPr>
        <w:pStyle w:val="ListParagraph"/>
        <w:numPr>
          <w:ilvl w:val="0"/>
          <w:numId w:val="12"/>
        </w:numPr>
        <w:rPr/>
      </w:pPr>
      <w:ins w:id="405" w:author="Samuel Amarjawahar" w:date="2018-08-16T16:55:00Z">
        <w:r>
          <w:rPr>
            <w:rFonts w:ascii="Century Gothic" w:hAnsi="Century Gothic"/>
          </w:rPr>
          <w:t>server</w:t>
        </w:r>
      </w:ins>
      <w:ins w:id="406" w:author="Samuel Amarjawahar" w:date="2018-08-16T16:57:00Z">
        <w:r>
          <w:rPr>
            <w:rFonts w:ascii="Century Gothic" w:hAnsi="Century Gothic"/>
          </w:rPr>
          <w:t xml:space="preserve"> </w:t>
        </w:r>
      </w:ins>
      <w:ins w:id="407" w:author="Samuel Amarjawahar" w:date="2018-08-16T16:55:00Z">
        <w:r>
          <w:rPr>
            <w:rFonts w:ascii="Century Gothic" w:hAnsi="Century Gothic"/>
          </w:rPr>
          <w:t xml:space="preserve">{contains </w:t>
        </w:r>
      </w:ins>
      <w:ins w:id="408" w:author="Samuel Amarjawahar" w:date="2018-08-16T16:57:00Z">
        <w:r>
          <w:rPr>
            <w:rFonts w:ascii="Century Gothic" w:hAnsi="Century Gothic"/>
          </w:rPr>
          <w:t>all IPGNMS</w:t>
        </w:r>
      </w:ins>
      <w:ins w:id="409" w:author="Samuel Amarjawahar" w:date="2018-08-16T16:55:00Z">
        <w:r>
          <w:rPr>
            <w:rFonts w:ascii="Century Gothic" w:hAnsi="Century Gothic"/>
          </w:rPr>
          <w:t xml:space="preserve">  wars and jars}</w:t>
        </w:r>
      </w:ins>
    </w:p>
    <w:p>
      <w:pPr>
        <w:pStyle w:val="ListParagraph"/>
        <w:numPr>
          <w:ilvl w:val="0"/>
          <w:numId w:val="12"/>
        </w:numPr>
        <w:rPr/>
      </w:pPr>
      <w:ins w:id="410" w:author="Samuel Amarjawahar" w:date="2018-08-16T16:55:00Z">
        <w:r>
          <w:rPr>
            <w:rFonts w:ascii="Century Gothic" w:hAnsi="Century Gothic"/>
          </w:rPr>
          <w:t>client</w:t>
        </w:r>
      </w:ins>
      <w:ins w:id="411" w:author="Samuel Amarjawahar" w:date="2018-08-16T16:56:00Z">
        <w:r>
          <w:rPr>
            <w:rFonts w:ascii="Century Gothic" w:hAnsi="Century Gothic"/>
          </w:rPr>
          <w:t xml:space="preserve"> {Contains IPGNMS client </w:t>
        </w:r>
      </w:ins>
      <w:ins w:id="412" w:author="Samuel Amarjawahar" w:date="2018-08-16T16:57:00Z">
        <w:r>
          <w:rPr>
            <w:rFonts w:ascii="Century Gothic" w:hAnsi="Century Gothic"/>
          </w:rPr>
          <w:t>code}</w:t>
        </w:r>
      </w:ins>
    </w:p>
    <w:p>
      <w:pPr>
        <w:pStyle w:val="Normal"/>
        <w:rPr>
          <w:rFonts w:ascii="Century Gothic" w:hAnsi="Century Gothic"/>
          <w:ins w:id="414" w:author="Samuel Amarjawahar" w:date="2018-08-16T12:53:00Z"/>
        </w:rPr>
      </w:pPr>
      <w:ins w:id="413" w:author="Samuel Amarjawahar" w:date="2018-08-16T12:53:00Z">
        <w:r>
          <w:rPr>
            <w:rFonts w:ascii="Century Gothic" w:hAnsi="Century Gothic"/>
          </w:rPr>
        </w:r>
      </w:ins>
    </w:p>
    <w:p>
      <w:pPr>
        <w:pStyle w:val="Normal"/>
        <w:rPr/>
      </w:pPr>
      <w:ins w:id="415" w:author="Samuel Amarjawahar" w:date="2018-08-16T12:56:00Z">
        <w:r>
          <w:rPr>
            <w:rFonts w:ascii="Century Gothic" w:hAnsi="Century Gothic"/>
          </w:rPr>
          <w:t xml:space="preserve">Parent and module </w:t>
        </w:r>
      </w:ins>
      <w:ins w:id="416" w:author="Samuel Amarjawahar" w:date="2018-08-16T13:02:00Z">
        <w:r>
          <w:rPr>
            <w:rFonts w:ascii="Century Gothic" w:hAnsi="Century Gothic"/>
          </w:rPr>
          <w:t>pom are</w:t>
        </w:r>
      </w:ins>
      <w:ins w:id="417" w:author="Samuel Amarjawahar" w:date="2018-08-16T12:57:00Z">
        <w:r>
          <w:rPr>
            <w:rFonts w:ascii="Century Gothic" w:hAnsi="Century Gothic"/>
          </w:rPr>
          <w:t xml:space="preserve"> linked by snippet</w:t>
        </w:r>
      </w:ins>
    </w:p>
    <w:p>
      <w:pPr>
        <w:pStyle w:val="Normal"/>
        <w:rPr/>
      </w:pPr>
      <w:ins w:id="418" w:author="Samuel Amarjawahar" w:date="2018-08-16T13:02:00Z">
        <w:r>
          <w:rPr>
            <w:rFonts w:ascii="Century Gothic" w:hAnsi="Century Gothic"/>
          </w:rPr>
          <w:t>In each module</w:t>
        </w:r>
      </w:ins>
      <w:ins w:id="419" w:author="Samuel Amarjawahar" w:date="2018-08-16T13:01:00Z">
        <w:r>
          <w:rPr>
            <w:rFonts w:ascii="Century Gothic" w:hAnsi="Century Gothic"/>
          </w:rPr>
          <w:t xml:space="preserve"> </w:t>
        </w:r>
      </w:ins>
      <w:ins w:id="420" w:author="Samuel Amarjawahar" w:date="2018-08-16T13:02:00Z">
        <w:r>
          <w:rPr>
            <w:rFonts w:ascii="Century Gothic" w:hAnsi="Century Gothic"/>
          </w:rPr>
          <w:t>pom: -</w:t>
        </w:r>
      </w:ins>
    </w:p>
    <w:p>
      <w:pPr>
        <w:pStyle w:val="Normal"/>
        <w:ind w:left="0" w:right="0" w:firstLine="720"/>
        <w:rPr>
          <w:rFonts w:ascii="Century Gothic" w:hAnsi="Century Gothic"/>
        </w:rPr>
      </w:pPr>
      <w:ins w:id="421" w:author="Samuel Amarjawahar" w:date="2018-08-16T13:01:00Z">
        <w:r>
          <w:rPr>
            <w:rFonts w:ascii="Century Gothic" w:hAnsi="Century Gothic"/>
          </w:rPr>
          <w:t>&lt;parent&gt;</w:t>
        </w:r>
      </w:ins>
    </w:p>
    <w:p>
      <w:pPr>
        <w:pStyle w:val="Normal"/>
        <w:ind w:left="0" w:right="0" w:firstLine="720"/>
        <w:rPr>
          <w:rFonts w:ascii="Century Gothic" w:hAnsi="Century Gothic"/>
        </w:rPr>
      </w:pPr>
      <w:ins w:id="422" w:author="Samuel Amarjawahar" w:date="2018-08-16T13:01:00Z">
        <w:r>
          <w:rPr>
            <w:rFonts w:ascii="Century Gothic" w:hAnsi="Century Gothic"/>
          </w:rPr>
          <w:t xml:space="preserve">    </w:t>
        </w:r>
      </w:ins>
      <w:ins w:id="423" w:author="Samuel Amarjawahar" w:date="2018-08-16T13:01:00Z">
        <w:r>
          <w:rPr>
            <w:rFonts w:ascii="Century Gothic" w:hAnsi="Century Gothic"/>
          </w:rPr>
          <w:t>&lt;groupId&gt;com.ipg.nms&lt;/groupId&gt;</w:t>
        </w:r>
      </w:ins>
    </w:p>
    <w:p>
      <w:pPr>
        <w:pStyle w:val="Normal"/>
        <w:ind w:left="0" w:right="0" w:firstLine="720"/>
        <w:rPr>
          <w:rFonts w:ascii="Century Gothic" w:hAnsi="Century Gothic"/>
        </w:rPr>
      </w:pPr>
      <w:ins w:id="424" w:author="Samuel Amarjawahar" w:date="2018-08-16T13:01:00Z">
        <w:r>
          <w:rPr>
            <w:rFonts w:ascii="Century Gothic" w:hAnsi="Century Gothic"/>
          </w:rPr>
          <w:t xml:space="preserve">    </w:t>
        </w:r>
      </w:ins>
      <w:ins w:id="425" w:author="Samuel Amarjawahar" w:date="2018-08-16T13:01:00Z">
        <w:r>
          <w:rPr>
            <w:rFonts w:ascii="Century Gothic" w:hAnsi="Century Gothic"/>
          </w:rPr>
          <w:t>&lt;artifactId&gt;ipgNMS&lt;/artifactId&gt;</w:t>
        </w:r>
      </w:ins>
    </w:p>
    <w:p>
      <w:pPr>
        <w:pStyle w:val="Normal"/>
        <w:ind w:left="0" w:right="0" w:firstLine="720"/>
        <w:rPr>
          <w:rFonts w:ascii="Century Gothic" w:hAnsi="Century Gothic"/>
        </w:rPr>
      </w:pPr>
      <w:ins w:id="426" w:author="Samuel Amarjawahar" w:date="2018-08-16T13:01:00Z">
        <w:r>
          <w:rPr>
            <w:rFonts w:ascii="Century Gothic" w:hAnsi="Century Gothic"/>
          </w:rPr>
          <w:t xml:space="preserve">    </w:t>
        </w:r>
      </w:ins>
      <w:ins w:id="427" w:author="Samuel Amarjawahar" w:date="2018-08-16T13:01:00Z">
        <w:r>
          <w:rPr>
            <w:rFonts w:ascii="Century Gothic" w:hAnsi="Century Gothic"/>
          </w:rPr>
          <w:t>&lt;version&gt;0.0.1&lt;/version&gt;</w:t>
        </w:r>
      </w:ins>
    </w:p>
    <w:p>
      <w:pPr>
        <w:pStyle w:val="Normal"/>
        <w:ind w:left="0" w:right="0" w:firstLine="720"/>
        <w:rPr>
          <w:rFonts w:ascii="Century Gothic" w:hAnsi="Century Gothic"/>
          <w:ins w:id="430" w:author="Samuel Amarjawahar" w:date="2018-08-16T12:53:00Z"/>
        </w:rPr>
      </w:pPr>
      <w:ins w:id="428" w:author="Samuel Amarjawahar" w:date="2018-08-16T13:01:00Z">
        <w:r>
          <w:rPr>
            <w:rFonts w:ascii="Century Gothic" w:hAnsi="Century Gothic"/>
          </w:rPr>
          <w:t xml:space="preserve">  </w:t>
        </w:r>
      </w:ins>
      <w:ins w:id="429" w:author="Samuel Amarjawahar" w:date="2018-08-16T13:01:00Z">
        <w:r>
          <w:rPr>
            <w:rFonts w:ascii="Century Gothic" w:hAnsi="Century Gothic"/>
          </w:rPr>
          <w:t>&lt;/parent&gt;</w:t>
        </w:r>
      </w:ins>
    </w:p>
    <w:p>
      <w:pPr>
        <w:pStyle w:val="ListParagraph"/>
        <w:ind w:left="1440" w:right="0" w:hanging="0"/>
        <w:rPr>
          <w:rFonts w:ascii="Century Gothic" w:hAnsi="Century Gothic"/>
          <w:ins w:id="432" w:author="Samuel Amarjawahar" w:date="2018-08-14T13:30:00Z"/>
        </w:rPr>
      </w:pPr>
      <w:ins w:id="431" w:author="Samuel Amarjawahar" w:date="2018-08-14T13:30:00Z">
        <w:r>
          <w:rPr>
            <w:rFonts w:ascii="Century Gothic" w:hAnsi="Century Gothic"/>
          </w:rPr>
        </w:r>
      </w:ins>
    </w:p>
    <w:p>
      <w:pPr>
        <w:pStyle w:val="Normal"/>
        <w:rPr>
          <w:rFonts w:ascii="Century Gothic" w:hAnsi="Century Gothic"/>
          <w:ins w:id="434" w:author="Samuel Amarjawahar" w:date="2018-08-14T14:44:00Z"/>
          <w:sz w:val="28"/>
          <w:szCs w:val="28"/>
        </w:rPr>
      </w:pPr>
      <w:ins w:id="433" w:author="Samuel Amarjawahar" w:date="2018-08-14T14:44:00Z">
        <w:r>
          <w:rPr>
            <w:rFonts w:ascii="Century Gothic" w:hAnsi="Century Gothic"/>
            <w:sz w:val="28"/>
            <w:szCs w:val="28"/>
          </w:rPr>
        </w:r>
      </w:ins>
    </w:p>
    <w:p>
      <w:pPr>
        <w:pStyle w:val="Normal"/>
        <w:rPr/>
      </w:pPr>
      <w:ins w:id="435" w:author="Samuel Amarjawahar" w:date="2018-08-14T14:45:00Z">
        <w:r>
          <w:rPr>
            <w:rFonts w:cs="Arial" w:ascii="Century Gothic" w:hAnsi="Century Gothic"/>
            <w:b/>
            <w:bCs/>
            <w:iCs/>
            <w:color w:val="3333FF"/>
            <w:sz w:val="28"/>
            <w:szCs w:val="28"/>
          </w:rPr>
          <w:t xml:space="preserve">4 </w:t>
        </w:r>
      </w:ins>
      <w:ins w:id="436" w:author="Samuel Amarjawahar" w:date="2018-08-14T14:38:00Z">
        <w:r>
          <w:rPr>
            <w:rFonts w:cs="Arial" w:ascii="Century Gothic" w:hAnsi="Century Gothic"/>
            <w:b/>
            <w:bCs/>
            <w:iCs/>
            <w:color w:val="3333FF"/>
            <w:sz w:val="28"/>
            <w:szCs w:val="28"/>
          </w:rPr>
          <w:t>ipgBuild.sh</w:t>
        </w:r>
      </w:ins>
    </w:p>
    <w:p>
      <w:pPr>
        <w:pStyle w:val="Normal"/>
        <w:rPr>
          <w:rFonts w:ascii="Century Gothic" w:hAnsi="Century Gothic"/>
          <w:ins w:id="438" w:author="Samuel Amarjawahar" w:date="2018-08-14T14:45:00Z"/>
        </w:rPr>
      </w:pPr>
      <w:ins w:id="437" w:author="Samuel Amarjawahar" w:date="2018-08-14T14:45:00Z">
        <w:r>
          <w:rPr>
            <w:rFonts w:ascii="Century Gothic" w:hAnsi="Century Gothic"/>
          </w:rPr>
        </w:r>
      </w:ins>
    </w:p>
    <w:p>
      <w:pPr>
        <w:pStyle w:val="Normal"/>
        <w:rPr/>
      </w:pPr>
      <w:ins w:id="439" w:author="Samuel Amarjawahar" w:date="2018-08-14T14:41:00Z">
        <w:r>
          <w:rPr>
            <w:rFonts w:ascii="Century Gothic" w:hAnsi="Century Gothic"/>
          </w:rPr>
          <w:t xml:space="preserve">This Script is responsible for build </w:t>
        </w:r>
      </w:ins>
      <w:ins w:id="440" w:author="Samuel Amarjawahar" w:date="2018-08-14T14:42:00Z">
        <w:r>
          <w:rPr>
            <w:rFonts w:ascii="Century Gothic" w:hAnsi="Century Gothic"/>
          </w:rPr>
          <w:t xml:space="preserve">NMS and </w:t>
        </w:r>
      </w:ins>
      <w:ins w:id="441" w:author="Samuel Amarjawahar" w:date="2018-08-16T16:23:00Z">
        <w:r>
          <w:rPr>
            <w:rFonts w:ascii="Century Gothic" w:hAnsi="Century Gothic"/>
          </w:rPr>
          <w:t>NMS GUI Client Code</w:t>
        </w:r>
      </w:ins>
      <w:ins w:id="442" w:author="Samuel Amarjawahar" w:date="2018-08-14T14:42:00Z">
        <w:r>
          <w:rPr>
            <w:rFonts w:ascii="Century Gothic" w:hAnsi="Century Gothic"/>
          </w:rPr>
          <w:t xml:space="preserve"> code and deploy(copy) to the </w:t>
        </w:r>
      </w:ins>
      <w:ins w:id="443" w:author="Samuel Amarjawahar" w:date="2018-08-14T14:45:00Z">
        <w:r>
          <w:rPr>
            <w:rFonts w:ascii="Century Gothic" w:hAnsi="Century Gothic"/>
          </w:rPr>
          <w:t>respectively</w:t>
        </w:r>
      </w:ins>
      <w:ins w:id="444" w:author="Samuel Amarjawahar" w:date="2018-08-14T14:45:00Z">
        <w:r>
          <w:rPr/>
          <w:t xml:space="preserve"> </w:t>
        </w:r>
      </w:ins>
    </w:p>
    <w:p>
      <w:pPr>
        <w:pStyle w:val="Normal"/>
        <w:rPr/>
      </w:pPr>
      <w:ins w:id="445" w:author="Samuel Amarjawahar" w:date="2018-08-16T11:56:00Z">
        <w:r>
          <w:rPr/>
          <w:tab/>
        </w:r>
      </w:ins>
    </w:p>
    <w:p>
      <w:pPr>
        <w:pStyle w:val="ListParagraph"/>
        <w:ind w:left="432" w:right="0" w:hanging="0"/>
        <w:rPr/>
      </w:pPr>
      <w:r>
        <w:rPr/>
      </w:r>
    </w:p>
    <w:p>
      <w:pPr>
        <w:pStyle w:val="Normal"/>
        <w:rPr>
          <w:rFonts w:ascii="Century Gothic" w:hAnsi="Century Gothic" w:cs="Arial"/>
          <w:b/>
          <w:b/>
          <w:bCs/>
          <w:iCs/>
          <w:color w:val="3333FF"/>
          <w:sz w:val="28"/>
          <w:szCs w:val="28"/>
        </w:rPr>
      </w:pPr>
      <w:del w:id="446" w:author="Samuel Amarjawahar" w:date="2018-08-14T11:14:00Z">
        <w:r>
          <w:rPr>
            <w:rFonts w:cs="Arial" w:ascii="Century Gothic" w:hAnsi="Century Gothic"/>
            <w:b/>
            <w:bCs/>
            <w:iCs/>
            <w:color w:val="3333FF"/>
            <w:sz w:val="28"/>
            <w:szCs w:val="28"/>
          </w:rPr>
          <w:delText>.</w:delText>
        </w:r>
      </w:del>
    </w:p>
    <w:p>
      <w:pPr>
        <w:pStyle w:val="Normal"/>
        <w:rPr/>
      </w:pPr>
      <w:del w:id="447" w:author="Samuel Amarjawahar" w:date="2018-08-14T11:14:00Z">
        <w:r>
          <w:rPr>
            <w:rFonts w:cs="Arial" w:ascii="Century Gothic" w:hAnsi="Century Gothic"/>
            <w:b/>
            <w:bCs/>
            <w:iCs/>
            <w:color w:val="3333FF"/>
            <w:sz w:val="28"/>
            <w:szCs w:val="28"/>
          </w:rPr>
          <w:delText>RESTful APIs a web interface based on  to communicate with IPG Horizon Platform based network elements.</w:delText>
        </w:r>
      </w:del>
    </w:p>
    <w:p>
      <w:pPr>
        <w:pStyle w:val="ListParagraph"/>
        <w:ind w:left="360" w:right="0" w:hanging="0"/>
        <w:jc w:val="both"/>
        <w:rPr>
          <w:rFonts w:ascii="Century Gothic" w:hAnsi="Century Gothic" w:cs="Arial"/>
          <w:b/>
          <w:b/>
          <w:bCs/>
          <w:iCs/>
          <w:color w:val="3333FF"/>
          <w:sz w:val="28"/>
          <w:szCs w:val="28"/>
        </w:rPr>
      </w:pPr>
      <w:r>
        <w:rPr>
          <w:rFonts w:cs="Arial" w:ascii="Century Gothic" w:hAnsi="Century Gothic"/>
          <w:b/>
          <w:bCs/>
          <w:iCs/>
          <w:color w:val="3333FF"/>
          <w:sz w:val="28"/>
          <w:szCs w:val="28"/>
        </w:rPr>
      </w:r>
    </w:p>
    <w:p>
      <w:pPr>
        <w:pStyle w:val="Normal"/>
        <w:rPr/>
      </w:pPr>
      <w:del w:id="448" w:author="Samuel Amarjawahar" w:date="2018-08-14T11:14:00Z">
        <w:r>
          <w:rPr>
            <w:rFonts w:cs="Arial" w:ascii="Century Gothic" w:hAnsi="Century Gothic"/>
            <w:b/>
            <w:bCs/>
            <w:iCs/>
            <w:color w:val="3333FF"/>
            <w:sz w:val="28"/>
            <w:szCs w:val="28"/>
          </w:rPr>
          <w:delText xml:space="preserve">IPG Horizon NMS will expose RESTful APIs for third part OSS/BSS applications in north bound interfacesprotocolsecure IPG Horizon NMS will use NETCONF </w:delText>
        </w:r>
      </w:del>
      <w:del w:id="449" w:author="Samuel Amarjawahar" w:date="2018-08-14T14:38:00Z">
        <w:bookmarkStart w:id="13" w:name="_Toc521691072111111111111111111111111"/>
        <w:bookmarkStart w:id="14" w:name="_Toc37590641111111111111111111111111"/>
        <w:bookmarkStart w:id="15" w:name="_Toc362761861111111111111111111111111"/>
        <w:bookmarkStart w:id="16" w:name="_Toc362834989111111111111111111111111"/>
        <w:bookmarkStart w:id="17" w:name="_Toc362761375111111111111111111111111"/>
        <w:bookmarkStart w:id="18" w:name="_Toc362761937111111111111111111111111"/>
        <w:bookmarkStart w:id="19" w:name="_Toc39132079111111111111111111111111"/>
        <w:bookmarkStart w:id="20" w:name="_Toc362761046111111111111111111111111"/>
        <w:bookmarkEnd w:id="13"/>
        <w:bookmarkEnd w:id="14"/>
        <w:bookmarkEnd w:id="15"/>
        <w:bookmarkEnd w:id="16"/>
        <w:bookmarkEnd w:id="17"/>
        <w:bookmarkEnd w:id="18"/>
        <w:bookmarkEnd w:id="19"/>
        <w:bookmarkEnd w:id="20"/>
        <w:r>
          <w:rPr>
            <w:rFonts w:ascii="Century Gothic" w:hAnsi="Century Gothic"/>
            <w:b w:val="false"/>
            <w:bCs w:val="false"/>
            <w:iCs w:val="false"/>
            <w:szCs w:val="28"/>
          </w:rPr>
          <w:delText>Assumptions and Dependencies</w:delText>
        </w:r>
      </w:del>
    </w:p>
    <w:p>
      <w:pPr>
        <w:pStyle w:val="Normal"/>
        <w:rPr>
          <w:rFonts w:ascii="Century Gothic" w:hAnsi="Century Gothic" w:cs="Arial"/>
          <w:b/>
          <w:b/>
          <w:bCs/>
          <w:iCs/>
          <w:color w:val="3333FF"/>
          <w:sz w:val="28"/>
          <w:szCs w:val="28"/>
        </w:rPr>
      </w:pPr>
      <w:r>
        <w:rPr>
          <w:rFonts w:cs="Arial" w:ascii="Century Gothic" w:hAnsi="Century Gothic"/>
          <w:b/>
          <w:bCs/>
          <w:iCs/>
          <w:color w:val="3333FF"/>
          <w:sz w:val="28"/>
          <w:szCs w:val="28"/>
        </w:rPr>
      </w:r>
    </w:p>
    <w:p>
      <w:pPr>
        <w:pStyle w:val="Normal"/>
        <w:rPr>
          <w:rFonts w:ascii="Century Gothic" w:hAnsi="Century Gothic" w:cs="Arial"/>
          <w:b/>
          <w:b/>
          <w:bCs/>
          <w:iCs/>
          <w:color w:val="3333FF"/>
          <w:sz w:val="28"/>
          <w:szCs w:val="28"/>
        </w:rPr>
      </w:pPr>
      <w:del w:id="450" w:author="Samuel Amarjawahar" w:date="2018-08-14T13:30:00Z">
        <w:r>
          <w:rPr>
            <w:rFonts w:cs="Arial" w:ascii="Century Gothic" w:hAnsi="Century Gothic"/>
            <w:b/>
            <w:bCs/>
            <w:iCs/>
            <w:color w:val="3333FF"/>
            <w:sz w:val="28"/>
            <w:szCs w:val="28"/>
          </w:rPr>
          <w:delText>&lt;To-Be-Done&gt;</w:delText>
        </w:r>
      </w:del>
    </w:p>
    <w:p>
      <w:pPr>
        <w:pStyle w:val="Normal"/>
        <w:rPr>
          <w:rFonts w:ascii="Century Gothic" w:hAnsi="Century Gothic" w:cs="Arial"/>
          <w:b/>
          <w:b/>
          <w:bCs/>
          <w:iCs/>
          <w:color w:val="3333FF"/>
          <w:del w:id="452" w:author="Samuel Amarjawahar" w:date="2018-08-14T14:38:00Z"/>
          <w:sz w:val="28"/>
          <w:szCs w:val="28"/>
        </w:rPr>
      </w:pPr>
      <w:del w:id="451" w:author="Samuel Amarjawahar" w:date="2018-08-14T14:38:00Z">
        <w:r>
          <w:rPr>
            <w:rFonts w:cs="Arial" w:ascii="Century Gothic" w:hAnsi="Century Gothic"/>
            <w:b/>
            <w:bCs/>
            <w:iCs/>
            <w:color w:val="3333FF"/>
            <w:sz w:val="28"/>
            <w:szCs w:val="28"/>
          </w:rPr>
        </w:r>
      </w:del>
    </w:p>
    <w:p>
      <w:pPr>
        <w:pStyle w:val="Normal"/>
        <w:rPr/>
      </w:pPr>
      <w:ins w:id="453" w:author="Samuel Amarjawahar" w:date="2018-08-14T11:14:00Z">
        <w:r>
          <w:rPr>
            <w:rFonts w:cs="Arial" w:ascii="Century Gothic" w:hAnsi="Century Gothic"/>
            <w:b/>
            <w:bCs/>
            <w:iCs/>
            <w:color w:val="3333FF"/>
            <w:sz w:val="28"/>
            <w:szCs w:val="28"/>
          </w:rPr>
          <w:t xml:space="preserve"> </w:t>
        </w:r>
      </w:ins>
      <w:ins w:id="454" w:author="Samuel Amarjawahar" w:date="2018-08-14T15:09:00Z">
        <w:r>
          <w:rPr>
            <w:rFonts w:cs="Arial" w:ascii="Century Gothic" w:hAnsi="Century Gothic"/>
            <w:b/>
            <w:bCs/>
            <w:iCs/>
            <w:color w:val="3333FF"/>
            <w:sz w:val="28"/>
            <w:szCs w:val="28"/>
          </w:rPr>
          <w:t xml:space="preserve">5 </w:t>
        </w:r>
      </w:ins>
      <w:ins w:id="455" w:author="Samuel Amarjawahar" w:date="2018-08-14T15:09:00Z">
        <w:commentRangeStart w:id="12"/>
        <w:r>
          <w:rPr>
            <w:rFonts w:cs="Arial" w:ascii="Century Gothic" w:hAnsi="Century Gothic"/>
            <w:b/>
            <w:bCs/>
            <w:iCs/>
            <w:color w:val="3333FF"/>
            <w:sz w:val="28"/>
            <w:szCs w:val="28"/>
          </w:rPr>
          <w:t>Tools</w:t>
        </w:r>
      </w:ins>
      <w:r>
        <w:rPr>
          <w:rFonts w:cs="Arial" w:ascii="Century Gothic" w:hAnsi="Century Gothic"/>
          <w:b/>
          <w:bCs/>
          <w:iCs/>
          <w:color w:val="3333FF"/>
          <w:sz w:val="28"/>
          <w:szCs w:val="28"/>
        </w:rPr>
      </w:r>
      <w:ins w:id="456" w:author="Samuel Amarjawahar" w:date="2018-08-14T15:09:00Z">
        <w:commentRangeEnd w:id="12"/>
        <w:r>
          <w:commentReference w:id="12"/>
        </w:r>
        <w:r>
          <w:rPr>
            <w:rFonts w:cs="Arial" w:ascii="Century Gothic" w:hAnsi="Century Gothic"/>
            <w:b/>
            <w:bCs/>
            <w:iCs/>
            <w:color w:val="3333FF"/>
            <w:sz w:val="28"/>
            <w:szCs w:val="28"/>
          </w:rPr>
          <w:t xml:space="preserve"> used</w:t>
        </w:r>
      </w:ins>
    </w:p>
    <w:p>
      <w:pPr>
        <w:pStyle w:val="Normal"/>
        <w:rPr/>
      </w:pPr>
      <w:commentRangeStart w:id="13"/>
      <w:r>
        <w:rPr>
          <w:rFonts w:ascii="Century Gothic" w:hAnsi="Century Gothic"/>
        </w:rPr>
        <w:t>The tools used are Maven, svn ,</w:t>
      </w:r>
      <w:r>
        <w:rPr>
          <w:rFonts w:ascii="Century Gothic" w:hAnsi="Century Gothic"/>
        </w:rPr>
        <w:t xml:space="preserve">Angular CLI </w:t>
      </w:r>
      <w:r>
        <w:rPr>
          <w:rFonts w:ascii="Century Gothic" w:hAnsi="Century Gothic"/>
        </w:rPr>
        <w:t xml:space="preserve">and Jenkins </w:t>
      </w:r>
      <w:del w:id="457" w:author="Unknown Author" w:date="2018-08-20T15:08:00Z">
        <w:commentRangeEnd w:id="13"/>
        <w:r>
          <w:commentReference w:id="13"/>
        </w:r>
        <w:r>
          <w:rPr>
            <w:rFonts w:ascii="Century Gothic" w:hAnsi="Century Gothic"/>
          </w:rPr>
        </w:r>
      </w:del>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696"/>
        <w:gridCol w:w="1694"/>
        <w:gridCol w:w="1728"/>
        <w:gridCol w:w="5231"/>
      </w:tblGrid>
      <w:tr>
        <w:trPr/>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58" w:author="Samuel Amarjawahar" w:date="2018-08-16T15:43:00Z">
              <w:r>
                <w:rPr>
                  <w:rFonts w:ascii="Century Gothic" w:hAnsi="Century Gothic"/>
                </w:rPr>
                <w:t>Sr No</w:t>
              </w:r>
            </w:ins>
          </w:p>
        </w:tc>
        <w:tc>
          <w:tcPr>
            <w:tcW w:w="1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59" w:author="Samuel Amarjawahar" w:date="2018-08-16T15:43:00Z">
              <w:r>
                <w:rPr>
                  <w:rFonts w:ascii="Century Gothic" w:hAnsi="Century Gothic"/>
                </w:rPr>
                <w:t>Tool Name</w:t>
              </w:r>
            </w:ins>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60" w:author="Samuel Amarjawahar" w:date="2018-08-16T15:43:00Z">
              <w:r>
                <w:rPr>
                  <w:rFonts w:ascii="Century Gothic" w:hAnsi="Century Gothic"/>
                </w:rPr>
                <w:t>Tool Version</w:t>
              </w:r>
            </w:ins>
          </w:p>
        </w:tc>
        <w:tc>
          <w:tcPr>
            <w:tcW w:w="5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61" w:author="Samuel Amarjawahar" w:date="2018-08-16T15:44:00Z">
              <w:r>
                <w:rPr>
                  <w:rFonts w:ascii="Century Gothic" w:hAnsi="Century Gothic"/>
                </w:rPr>
                <w:t>License Type</w:t>
              </w:r>
            </w:ins>
          </w:p>
        </w:tc>
      </w:tr>
      <w:tr>
        <w:trPr/>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62" w:author="Samuel Amarjawahar" w:date="2018-08-16T15:59:00Z">
              <w:r>
                <w:rPr>
                  <w:rFonts w:ascii="Century Gothic" w:hAnsi="Century Gothic"/>
                </w:rPr>
                <w:t>1</w:t>
              </w:r>
            </w:ins>
          </w:p>
        </w:tc>
        <w:tc>
          <w:tcPr>
            <w:tcW w:w="1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63" w:author="Samuel Amarjawahar" w:date="2018-08-16T15:59:00Z">
              <w:r>
                <w:rPr>
                  <w:rFonts w:ascii="Century Gothic" w:hAnsi="Century Gothic"/>
                </w:rPr>
                <w:t>Maven</w:t>
              </w:r>
            </w:ins>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64" w:author="Samuel Amarjawahar" w:date="2018-08-16T16:01:00Z">
              <w:r>
                <w:rPr>
                  <w:rFonts w:ascii="Century Gothic" w:hAnsi="Century Gothic"/>
                </w:rPr>
                <w:t>3.5.4</w:t>
              </w:r>
            </w:ins>
          </w:p>
        </w:tc>
        <w:tc>
          <w:tcPr>
            <w:tcW w:w="5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65" w:author="Samuel Amarjawahar" w:date="2018-08-16T16:02:00Z">
              <w:r>
                <w:rPr>
                  <w:rFonts w:ascii="Century Gothic" w:hAnsi="Century Gothic"/>
                </w:rPr>
                <w:t>Apache License, Version 2.0 (current) https://www.apache.org/licenses/LICENSE-2.0</w:t>
              </w:r>
            </w:ins>
          </w:p>
        </w:tc>
      </w:tr>
      <w:tr>
        <w:trPr/>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66" w:author="Samuel Amarjawahar" w:date="2018-08-16T15:59:00Z">
              <w:r>
                <w:rPr>
                  <w:rFonts w:ascii="Century Gothic" w:hAnsi="Century Gothic"/>
                </w:rPr>
                <w:t>2</w:t>
              </w:r>
            </w:ins>
          </w:p>
        </w:tc>
        <w:tc>
          <w:tcPr>
            <w:tcW w:w="1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67" w:author="Samuel Amarjawahar" w:date="2018-08-16T15:59:00Z">
              <w:r>
                <w:rPr>
                  <w:rFonts w:ascii="Century Gothic" w:hAnsi="Century Gothic"/>
                </w:rPr>
                <w:t>SVN</w:t>
              </w:r>
            </w:ins>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68" w:author="Samuel Amarjawahar" w:date="2018-08-16T16:03:00Z">
              <w:r>
                <w:rPr>
                  <w:rFonts w:ascii="Century Gothic" w:hAnsi="Century Gothic"/>
                </w:rPr>
                <w:t>1.10.1</w:t>
              </w:r>
            </w:ins>
          </w:p>
        </w:tc>
        <w:tc>
          <w:tcPr>
            <w:tcW w:w="5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69" w:author="Samuel Amarjawahar" w:date="2018-08-16T16:05:00Z">
              <w:r>
                <w:rPr>
                  <w:rFonts w:ascii="Century Gothic" w:hAnsi="Century Gothic"/>
                </w:rPr>
                <w:t>TortoiseSVN is under the GPL license</w:t>
              </w:r>
            </w:ins>
          </w:p>
        </w:tc>
      </w:tr>
      <w:tr>
        <w:trPr/>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70" w:author="Samuel Amarjawahar" w:date="2018-08-16T15:59:00Z">
              <w:r>
                <w:rPr>
                  <w:rFonts w:ascii="Century Gothic" w:hAnsi="Century Gothic"/>
                </w:rPr>
                <w:t>3</w:t>
              </w:r>
            </w:ins>
          </w:p>
        </w:tc>
        <w:tc>
          <w:tcPr>
            <w:tcW w:w="1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71" w:author="Samuel Amarjawahar" w:date="2018-08-16T15:59:00Z">
              <w:r>
                <w:rPr>
                  <w:rFonts w:ascii="Century Gothic" w:hAnsi="Century Gothic"/>
                </w:rPr>
                <w:t>Jenkins</w:t>
              </w:r>
            </w:ins>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72" w:author="Samuel Amarjawahar" w:date="2018-08-16T16:18:00Z">
              <w:r>
                <w:rPr>
                  <w:rFonts w:ascii="Century Gothic" w:hAnsi="Century Gothic"/>
                </w:rPr>
                <w:t>2.121.3</w:t>
              </w:r>
            </w:ins>
          </w:p>
        </w:tc>
        <w:tc>
          <w:tcPr>
            <w:tcW w:w="5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73" w:author="Samuel Amarjawahar" w:date="2018-08-16T16:21:00Z">
              <w:r>
                <w:rPr>
                  <w:rFonts w:ascii="Century Gothic" w:hAnsi="Century Gothic"/>
                </w:rPr>
                <w:t>Creative Commons Attribution-ShareAlike 4.0 license</w:t>
              </w:r>
            </w:ins>
          </w:p>
        </w:tc>
      </w:tr>
      <w:tr>
        <w:trPr/>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74" w:author="Unknown Author" w:date="2018-08-20T14:34:00Z">
              <w:r>
                <w:rPr>
                  <w:rFonts w:ascii="Century Gothic" w:hAnsi="Century Gothic"/>
                </w:rPr>
                <w:t>4</w:t>
              </w:r>
            </w:ins>
          </w:p>
        </w:tc>
        <w:tc>
          <w:tcPr>
            <w:tcW w:w="1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75" w:author="Unknown Author" w:date="2018-08-20T14:54:00Z">
              <w:bookmarkStart w:id="21" w:name="__DdeLink__2337_1915633185"/>
              <w:bookmarkEnd w:id="21"/>
              <w:r>
                <w:rPr>
                  <w:rFonts w:ascii="Century Gothic" w:hAnsi="Century Gothic"/>
                </w:rPr>
                <w:t>Angular CLI</w:t>
              </w:r>
            </w:ins>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200"/>
              <w:rPr>
                <w:rFonts w:ascii="Century Gothic" w:hAnsi="Century Gothic"/>
              </w:rPr>
            </w:pPr>
            <w:ins w:id="476" w:author="Unknown Author" w:date="2018-08-20T15:01:00Z">
              <w:r>
                <w:rPr>
                  <w:rFonts w:ascii="Century Gothic" w:hAnsi="Century Gothic"/>
                </w:rPr>
                <w:t>6.4.0</w:t>
              </w:r>
            </w:ins>
          </w:p>
        </w:tc>
        <w:tc>
          <w:tcPr>
            <w:tcW w:w="5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overflowPunct w:val="true"/>
              <w:bidi w:val="0"/>
              <w:spacing w:lineRule="auto" w:line="276" w:before="0" w:after="200"/>
              <w:jc w:val="left"/>
              <w:rPr>
                <w:rFonts w:ascii="Century Gothic" w:hAnsi="Century Gothic"/>
              </w:rPr>
            </w:pPr>
            <w:ins w:id="477" w:author="Unknown Author" w:date="2018-08-20T14:55:00Z">
              <w:r>
                <w:rPr>
                  <w:rFonts w:ascii="Century Gothic" w:hAnsi="Century Gothic"/>
                </w:rPr>
                <w:t>https://github.com/angular/angular-cli/wiki</w:t>
              </w:r>
            </w:ins>
          </w:p>
        </w:tc>
      </w:tr>
    </w:tbl>
    <w:p>
      <w:pPr>
        <w:pStyle w:val="Normal"/>
        <w:rPr>
          <w:rFonts w:ascii="Century Gothic" w:hAnsi="Century Gothic"/>
        </w:rPr>
      </w:pPr>
      <w:r>
        <w:rPr>
          <w:rFonts w:ascii="Century Gothic" w:hAnsi="Century Gothic"/>
        </w:rPr>
      </w:r>
    </w:p>
    <w:p>
      <w:pPr>
        <w:pStyle w:val="Normal"/>
        <w:rPr>
          <w:rFonts w:ascii="Century Gothic" w:hAnsi="Century Gothic" w:cs="Arial"/>
          <w:b/>
          <w:b/>
          <w:bCs/>
          <w:iCs/>
          <w:color w:val="3333FF"/>
          <w:ins w:id="479" w:author="Samuel Amarjawahar" w:date="2018-08-16T12:49:00Z"/>
          <w:sz w:val="28"/>
          <w:szCs w:val="28"/>
        </w:rPr>
      </w:pPr>
      <w:del w:id="478" w:author="Unknown Author" w:date="2018-08-20T14:32:00Z">
        <w:r>
          <w:rPr>
            <w:rFonts w:cs="Arial" w:ascii="Century Gothic" w:hAnsi="Century Gothic"/>
            <w:b/>
            <w:bCs/>
            <w:iCs/>
            <w:color w:val="3333FF"/>
            <w:sz w:val="28"/>
            <w:szCs w:val="28"/>
          </w:rPr>
          <w:delText>5.1 Nightly build</w:delText>
        </w:r>
      </w:del>
    </w:p>
    <w:p>
      <w:pPr>
        <w:pStyle w:val="Normal"/>
        <w:rPr/>
      </w:pPr>
      <w:r>
        <w:rPr>
          <w:rFonts w:ascii="Century Gothic" w:hAnsi="Century Gothic"/>
        </w:rPr>
        <w:t xml:space="preserve">This is automation process </w:t>
      </w:r>
      <w:del w:id="480" w:author="Unknown Author" w:date="2018-08-20T14:57:00Z">
        <w:r>
          <w:rPr>
            <w:rFonts w:ascii="Century Gothic" w:hAnsi="Century Gothic"/>
          </w:rPr>
          <w:delText>d</w:delText>
        </w:r>
      </w:del>
      <w:ins w:id="481" w:author="Unknown Author" w:date="2018-08-20T14:57:00Z">
        <w:commentRangeStart w:id="14"/>
        <w:r>
          <w:rPr>
            <w:rFonts w:ascii="Century Gothic" w:hAnsi="Century Gothic"/>
          </w:rPr>
          <w:t>triggred</w:t>
        </w:r>
      </w:ins>
      <w:r>
        <w:rPr>
          <w:rFonts w:ascii="Century Gothic" w:hAnsi="Century Gothic"/>
        </w:rPr>
        <w:t xml:space="preserve"> </w:t>
      </w:r>
      <w:r>
        <w:rPr>
          <w:rFonts w:ascii="Century Gothic" w:hAnsi="Century Gothic"/>
        </w:rPr>
      </w:r>
      <w:commentRangeEnd w:id="14"/>
      <w:r>
        <w:commentReference w:id="14"/>
      </w:r>
      <w:r>
        <w:rPr>
          <w:rFonts w:ascii="Century Gothic" w:hAnsi="Century Gothic"/>
        </w:rPr>
        <w:t>by the Jenkins at configurable time</w:t>
      </w:r>
    </w:p>
    <w:p>
      <w:pPr>
        <w:pStyle w:val="Normal"/>
        <w:rPr/>
      </w:pPr>
      <w:ins w:id="482" w:author="Samuel Amarjawahar" w:date="2018-08-16T12:48:00Z">
        <w:r>
          <w:rPr>
            <w:rFonts w:cs="Arial" w:ascii="Century Gothic" w:hAnsi="Century Gothic"/>
            <w:b/>
            <w:bCs/>
            <w:iCs/>
            <w:color w:val="3333FF"/>
            <w:sz w:val="28"/>
            <w:szCs w:val="28"/>
          </w:rPr>
          <w:t xml:space="preserve">5.2 </w:t>
        </w:r>
      </w:ins>
      <w:ins w:id="483" w:author="Samuel Amarjawahar" w:date="2018-08-16T12:49:00Z">
        <w:r>
          <w:rPr>
            <w:rFonts w:cs="Arial" w:ascii="Century Gothic" w:hAnsi="Century Gothic"/>
            <w:b/>
            <w:bCs/>
            <w:iCs/>
            <w:color w:val="3333FF"/>
            <w:sz w:val="28"/>
            <w:szCs w:val="28"/>
          </w:rPr>
          <w:t>Interactive</w:t>
        </w:r>
      </w:ins>
      <w:ins w:id="484" w:author="Samuel Amarjawahar" w:date="2018-08-16T12:46:00Z">
        <w:r>
          <w:rPr>
            <w:rFonts w:cs="Arial" w:ascii="Century Gothic" w:hAnsi="Century Gothic"/>
            <w:b/>
            <w:bCs/>
            <w:iCs/>
            <w:color w:val="3333FF"/>
            <w:sz w:val="28"/>
            <w:szCs w:val="28"/>
          </w:rPr>
          <w:t xml:space="preserve"> Build</w:t>
        </w:r>
      </w:ins>
    </w:p>
    <w:p>
      <w:pPr>
        <w:pStyle w:val="Normal"/>
        <w:rPr/>
      </w:pPr>
      <w:ins w:id="485" w:author="Samuel Amarjawahar" w:date="2018-08-16T12:51:00Z">
        <w:r>
          <w:rPr>
            <w:rFonts w:ascii="Century Gothic" w:hAnsi="Century Gothic"/>
          </w:rPr>
          <w:t xml:space="preserve">This is </w:t>
        </w:r>
      </w:ins>
      <w:ins w:id="486" w:author="Samuel Amarjawahar" w:date="2018-08-16T13:00:00Z">
        <w:r>
          <w:rPr>
            <w:rFonts w:ascii="Century Gothic" w:hAnsi="Century Gothic"/>
          </w:rPr>
          <w:t>a</w:t>
        </w:r>
      </w:ins>
      <w:ins w:id="487" w:author="Samuel Amarjawahar" w:date="2018-08-16T12:51:00Z">
        <w:r>
          <w:rPr>
            <w:rFonts w:ascii="Century Gothic" w:hAnsi="Century Gothic"/>
          </w:rPr>
          <w:t xml:space="preserve"> user initiating</w:t>
        </w:r>
      </w:ins>
      <w:ins w:id="488" w:author="Samuel Amarjawahar" w:date="2018-08-16T12:52:00Z">
        <w:r>
          <w:rPr>
            <w:rFonts w:ascii="Century Gothic" w:hAnsi="Century Gothic"/>
          </w:rPr>
          <w:t>(trigger)</w:t>
        </w:r>
      </w:ins>
      <w:ins w:id="489" w:author="Samuel Amarjawahar" w:date="2018-08-16T12:51:00Z">
        <w:r>
          <w:rPr>
            <w:rFonts w:ascii="Century Gothic" w:hAnsi="Century Gothic"/>
          </w:rPr>
          <w:t xml:space="preserve"> job for testing the patch </w:t>
        </w:r>
      </w:ins>
      <w:r>
        <w:fldChar w:fldCharType="begin"/>
      </w:r>
      <w:r>
        <w:instrText> XE "IPG Horizon NMS - Software Requirement Specification Build Process: : : " </w:instrText>
      </w:r>
      <w:r>
        <w:fldChar w:fldCharType="separate"/>
      </w:r>
      <w:r>
        <w:rPr>
          <w:rFonts w:ascii="Century Gothic" w:hAnsi="Century Gothic"/>
        </w:rPr>
      </w:r>
      <w:r>
        <w:fldChar w:fldCharType="end"/>
      </w:r>
      <w:del w:id="490" w:author="Unknown Author" w:date="2018-08-20T14:56:00Z">
        <w:r>
          <w:rPr>
            <w:rFonts w:ascii="Century Gothic" w:hAnsi="Century Gothic"/>
          </w:rPr>
          <w:delText>/bug fix changes</w:delText>
        </w:r>
      </w:del>
      <w:ins w:id="491" w:author="Unknown Author" w:date="2018-08-20T14:56:00Z">
        <w:r>
          <w:rPr>
            <w:rFonts w:ascii="Century Gothic" w:hAnsi="Century Gothic"/>
          </w:rPr>
          <w:t>t</w:t>
        </w:r>
      </w:ins>
      <w:ins w:id="492" w:author="Unknown Author" w:date="2018-08-20T14:57:00Z">
        <w:r>
          <w:rPr>
            <w:rFonts w:ascii="Century Gothic" w:hAnsi="Century Gothic"/>
          </w:rPr>
          <w:t>r</w:t>
        </w:r>
      </w:ins>
    </w:p>
    <w:p>
      <w:pPr>
        <w:pStyle w:val="Normal"/>
        <w:rPr>
          <w:rFonts w:ascii="Century Gothic" w:hAnsi="Century Gothic"/>
          <w:b w:val="false"/>
          <w:b w:val="false"/>
          <w:bCs w:val="false"/>
          <w:iCs w:val="false"/>
          <w:color w:val="000000"/>
          <w:sz w:val="22"/>
          <w:szCs w:val="22"/>
          <w:highlight w:val="yellow"/>
        </w:rPr>
      </w:pPr>
      <w:r>
        <w:rPr>
          <w:rFonts w:ascii="Century Gothic" w:hAnsi="Century Gothic"/>
          <w:b w:val="false"/>
          <w:bCs w:val="false"/>
          <w:iCs w:val="false"/>
          <w:color w:val="000000"/>
          <w:sz w:val="22"/>
          <w:szCs w:val="22"/>
          <w:highlight w:val="yellow"/>
        </w:rPr>
      </w:r>
    </w:p>
    <w:p>
      <w:pPr>
        <w:pStyle w:val="Heading2"/>
        <w:numPr>
          <w:ilvl w:val="1"/>
          <w:numId w:val="2"/>
        </w:numPr>
        <w:rPr/>
      </w:pPr>
      <w:del w:id="493" w:author="Samuel Amarjawahar" w:date="2018-08-14T11:17:00Z">
        <w:r>
          <w:rPr>
            <w:rFonts w:ascii="Century Gothic" w:hAnsi="Century Gothic"/>
            <w:color w:val="000000"/>
            <w:sz w:val="22"/>
            <w:szCs w:val="22"/>
          </w:rPr>
          <w:delText>NE Configuration Changes</w:delText>
        </w:r>
      </w:del>
    </w:p>
    <w:p>
      <w:pPr>
        <w:pStyle w:val="Heading2"/>
        <w:numPr>
          <w:ilvl w:val="1"/>
          <w:numId w:val="2"/>
        </w:numPr>
        <w:rPr/>
      </w:pPr>
      <w:del w:id="494" w:author="Samuel Amarjawahar" w:date="2018-08-14T11:17:00Z">
        <w:r>
          <w:rPr>
            <w:rFonts w:ascii="Century Gothic" w:hAnsi="Century Gothic"/>
            <w:color w:val="000000"/>
            <w:sz w:val="22"/>
            <w:szCs w:val="22"/>
          </w:rPr>
          <w:delText>NE Status Change</w:delText>
        </w:r>
      </w:del>
    </w:p>
    <w:p>
      <w:pPr>
        <w:pStyle w:val="Heading2"/>
        <w:numPr>
          <w:ilvl w:val="1"/>
          <w:numId w:val="2"/>
        </w:numPr>
        <w:rPr/>
      </w:pPr>
      <w:del w:id="495" w:author="Samuel Amarjawahar" w:date="2018-08-14T11:17:00Z">
        <w:r>
          <w:rPr>
            <w:rFonts w:ascii="Century Gothic" w:hAnsi="Century Gothic"/>
            <w:color w:val="000000"/>
            <w:sz w:val="22"/>
            <w:szCs w:val="22"/>
          </w:rPr>
          <w:delText>Events</w:delText>
        </w:r>
      </w:del>
    </w:p>
    <w:p>
      <w:pPr>
        <w:pStyle w:val="Heading2"/>
        <w:numPr>
          <w:ilvl w:val="1"/>
          <w:numId w:val="2"/>
        </w:numPr>
        <w:rPr/>
      </w:pPr>
      <w:del w:id="496" w:author="Samuel Amarjawahar" w:date="2018-08-14T11:17:00Z">
        <w:r>
          <w:rPr>
            <w:rFonts w:ascii="Century Gothic" w:hAnsi="Century Gothic"/>
            <w:color w:val="000000"/>
            <w:sz w:val="22"/>
            <w:szCs w:val="22"/>
          </w:rPr>
          <w:delText>Clearing of Alarms notificationsof below types from network elements: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pPr>
      <w:del w:id="497" w:author="Samuel Amarjawahar" w:date="2018-08-14T11:17:00Z">
        <w:r>
          <w:rPr>
            <w:rFonts w:ascii="Century Gothic" w:hAnsi="Century Gothic"/>
            <w:color w:val="000000"/>
            <w:sz w:val="22"/>
            <w:szCs w:val="22"/>
          </w:rPr>
          <w:delText xml:space="preserve">Raising Alarm notificationsalarms NMS should receive notifications </w:delText>
        </w:r>
      </w:del>
    </w:p>
    <w:p>
      <w:pPr>
        <w:pStyle w:val="Heading2"/>
        <w:numPr>
          <w:ilvl w:val="1"/>
          <w:numId w:val="3"/>
        </w:numPr>
        <w:rPr>
          <w:rFonts w:ascii="Century Gothic" w:hAnsi="Century Gothic"/>
          <w:b w:val="false"/>
          <w:b w:val="false"/>
          <w:bCs w:val="false"/>
        </w:rPr>
      </w:pPr>
      <w:del w:id="498" w:author="Samuel Amarjawahar" w:date="2018-08-14T11:17:00Z">
        <w:r>
          <w:rPr>
            <w:rFonts w:ascii="Century Gothic" w:hAnsi="Century Gothic"/>
            <w:b w:val="false"/>
            <w:bCs w:val="false"/>
          </w:rPr>
          <w:delText>Domain configuration</w:delText>
        </w:r>
      </w:del>
    </w:p>
    <w:p>
      <w:pPr>
        <w:pStyle w:val="Heading2"/>
        <w:numPr>
          <w:ilvl w:val="1"/>
          <w:numId w:val="3"/>
        </w:numPr>
        <w:rPr>
          <w:rFonts w:ascii="Century Gothic" w:hAnsi="Century Gothic"/>
          <w:b w:val="false"/>
          <w:b w:val="false"/>
          <w:bCs w:val="false"/>
        </w:rPr>
      </w:pPr>
      <w:del w:id="499" w:author="Samuel Amarjawahar" w:date="2018-08-14T11:17:00Z">
        <w:bookmarkStart w:id="22" w:name="_Toc521691077111111111111111111111111"/>
        <w:bookmarkEnd w:id="22"/>
        <w:r>
          <w:rPr>
            <w:rFonts w:ascii="Century Gothic" w:hAnsi="Century Gothic"/>
            <w:b w:val="false"/>
            <w:bCs w:val="false"/>
          </w:rPr>
          <w:delText>Topology monitoring</w:delText>
        </w:r>
      </w:del>
    </w:p>
    <w:p>
      <w:pPr>
        <w:pStyle w:val="Heading2"/>
        <w:numPr>
          <w:ilvl w:val="1"/>
          <w:numId w:val="3"/>
        </w:numPr>
        <w:rPr>
          <w:rFonts w:ascii="Century Gothic" w:hAnsi="Century Gothic"/>
          <w:b w:val="false"/>
          <w:b w:val="false"/>
          <w:bCs w:val="false"/>
        </w:rPr>
      </w:pPr>
      <w:del w:id="500" w:author="Samuel Amarjawahar" w:date="2018-08-14T11:17:00Z">
        <w:r>
          <w:rPr>
            <w:rFonts w:ascii="Century Gothic" w:hAnsi="Century Gothic"/>
            <w:b w:val="false"/>
            <w:bCs w:val="false"/>
          </w:rPr>
          <w:delText>NE monitoring</w:delText>
        </w:r>
      </w:del>
    </w:p>
    <w:p>
      <w:pPr>
        <w:pStyle w:val="Heading2"/>
        <w:numPr>
          <w:ilvl w:val="1"/>
          <w:numId w:val="3"/>
        </w:numPr>
        <w:rPr>
          <w:rFonts w:ascii="Century Gothic" w:hAnsi="Century Gothic"/>
          <w:b w:val="false"/>
          <w:b w:val="false"/>
          <w:bCs w:val="false"/>
        </w:rPr>
      </w:pPr>
      <w:del w:id="501" w:author="Samuel Amarjawahar" w:date="2018-08-14T11:17:00Z">
        <w:r>
          <w:rPr>
            <w:rFonts w:ascii="Century Gothic" w:hAnsi="Century Gothic"/>
            <w:b w:val="false"/>
            <w:bCs w:val="false"/>
          </w:rPr>
          <w:delText>Link monitoring</w:delText>
        </w:r>
      </w:del>
    </w:p>
    <w:p>
      <w:pPr>
        <w:pStyle w:val="Heading2"/>
        <w:numPr>
          <w:ilvl w:val="1"/>
          <w:numId w:val="3"/>
        </w:numPr>
        <w:rPr>
          <w:rFonts w:ascii="Century Gothic" w:hAnsi="Century Gothic"/>
          <w:b w:val="false"/>
          <w:b w:val="false"/>
          <w:bCs w:val="false"/>
        </w:rPr>
      </w:pPr>
      <w:del w:id="502" w:author="Samuel Amarjawahar" w:date="2018-08-14T11:17:00Z">
        <w:r>
          <w:rPr>
            <w:rFonts w:ascii="Century Gothic" w:hAnsi="Century Gothic"/>
            <w:b w:val="false"/>
            <w:bCs w:val="false"/>
          </w:rPr>
          <w:delText>Service monitoring</w:delText>
        </w:r>
      </w:del>
    </w:p>
    <w:p>
      <w:pPr>
        <w:pStyle w:val="Heading2"/>
        <w:numPr>
          <w:ilvl w:val="1"/>
          <w:numId w:val="3"/>
        </w:numPr>
        <w:rPr>
          <w:rFonts w:ascii="Century Gothic" w:hAnsi="Century Gothic"/>
          <w:b w:val="false"/>
          <w:b w:val="false"/>
          <w:bCs w:val="false"/>
        </w:rPr>
      </w:pPr>
      <w:del w:id="503" w:author="Samuel Amarjawahar" w:date="2018-08-14T11:17:00Z">
        <w:r>
          <w:rPr>
            <w:rFonts w:ascii="Century Gothic" w:hAnsi="Century Gothic"/>
            <w:b w:val="false"/>
            <w:bCs w:val="false"/>
          </w:rPr>
          <w:delText>Domain monitoring</w:delText>
        </w:r>
      </w:del>
    </w:p>
    <w:p>
      <w:pPr>
        <w:pStyle w:val="Heading2"/>
        <w:numPr>
          <w:ilvl w:val="1"/>
          <w:numId w:val="3"/>
        </w:numPr>
        <w:rPr>
          <w:rFonts w:ascii="Century Gothic" w:hAnsi="Century Gothic"/>
        </w:rPr>
      </w:pPr>
      <w:r>
        <w:rPr>
          <w:rFonts w:ascii="Century Gothic" w:hAnsi="Century Gothic"/>
        </w:rPr>
      </w:r>
      <w:r>
        <w:br w:type="page"/>
      </w:r>
    </w:p>
    <w:p>
      <w:pPr>
        <w:pStyle w:val="Heading2"/>
        <w:numPr>
          <w:ilvl w:val="1"/>
          <w:numId w:val="3"/>
        </w:numPr>
        <w:rPr>
          <w:rFonts w:ascii="Century Gothic" w:hAnsi="Century Gothic"/>
          <w:b w:val="false"/>
          <w:b w:val="false"/>
          <w:bCs w:val="false"/>
          <w:iCs w:val="false"/>
        </w:rPr>
      </w:pPr>
      <w:del w:id="504" w:author="Samuel Amarjawahar" w:date="2018-08-14T11:17:00Z">
        <w:bookmarkStart w:id="23" w:name="_Toc521691078111111111111111111111111"/>
        <w:bookmarkEnd w:id="23"/>
        <w:r>
          <w:rPr>
            <w:rFonts w:ascii="Century Gothic" w:hAnsi="Century Gothic"/>
            <w:b w:val="false"/>
            <w:bCs w:val="false"/>
            <w:iCs w:val="false"/>
          </w:rPr>
          <w:delText>Inventory management</w:delText>
        </w:r>
      </w:del>
    </w:p>
    <w:p>
      <w:pPr>
        <w:pStyle w:val="Heading2"/>
        <w:numPr>
          <w:ilvl w:val="1"/>
          <w:numId w:val="3"/>
        </w:numPr>
        <w:rPr>
          <w:rFonts w:ascii="Century Gothic" w:hAnsi="Century Gothic"/>
          <w:highlight w:val="yellow"/>
        </w:rPr>
      </w:pPr>
      <w:del w:id="505" w:author="Samuel Amarjawahar" w:date="2018-08-14T11:17:00Z">
        <w:r>
          <w:rPr>
            <w:rFonts w:ascii="Century Gothic" w:hAnsi="Century Gothic"/>
            <w:highlight w:val="yellow"/>
          </w:rPr>
          <w:delText>&lt;To-Be-Done&gt;</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b w:val="false"/>
          <w:b w:val="false"/>
          <w:bCs w:val="false"/>
        </w:rPr>
      </w:pPr>
      <w:del w:id="506" w:author="Samuel Amarjawahar" w:date="2018-08-14T11:17:00Z">
        <w:bookmarkStart w:id="24" w:name="_Toc521691079111111111111111111111111"/>
        <w:bookmarkEnd w:id="24"/>
        <w:r>
          <w:rPr>
            <w:rFonts w:ascii="Century Gothic" w:hAnsi="Century Gothic"/>
            <w:b w:val="false"/>
            <w:bCs w:val="false"/>
          </w:rPr>
          <w:delText>Inventory collection</w:delText>
        </w:r>
      </w:del>
    </w:p>
    <w:p>
      <w:pPr>
        <w:pStyle w:val="Heading2"/>
        <w:numPr>
          <w:ilvl w:val="1"/>
          <w:numId w:val="3"/>
        </w:numPr>
        <w:rPr>
          <w:rFonts w:ascii="Century Gothic" w:hAnsi="Century Gothic"/>
          <w:b w:val="false"/>
          <w:b w:val="false"/>
          <w:bCs w:val="false"/>
        </w:rPr>
      </w:pPr>
      <w:del w:id="507" w:author="Samuel Amarjawahar" w:date="2018-08-14T11:17:00Z">
        <w:bookmarkStart w:id="25" w:name="_Toc521691080111111111111111111111111"/>
        <w:bookmarkEnd w:id="25"/>
        <w:r>
          <w:rPr>
            <w:rFonts w:ascii="Century Gothic" w:hAnsi="Century Gothic"/>
            <w:b w:val="false"/>
            <w:bCs w:val="false"/>
          </w:rPr>
          <w:delText>Inventory monitoring</w:delText>
        </w:r>
      </w:del>
    </w:p>
    <w:p>
      <w:pPr>
        <w:pStyle w:val="Heading2"/>
        <w:numPr>
          <w:ilvl w:val="1"/>
          <w:numId w:val="3"/>
        </w:numPr>
        <w:rPr>
          <w:rFonts w:ascii="Century Gothic" w:hAnsi="Century Gothic"/>
          <w:b w:val="false"/>
          <w:b w:val="false"/>
          <w:bCs w:val="false"/>
        </w:rPr>
      </w:pPr>
      <w:del w:id="508" w:author="Samuel Amarjawahar" w:date="2018-08-14T11:17:00Z">
        <w:bookmarkStart w:id="26" w:name="_Toc521691081111111111111111111111111"/>
        <w:bookmarkEnd w:id="26"/>
        <w:r>
          <w:rPr>
            <w:rFonts w:ascii="Century Gothic" w:hAnsi="Century Gothic"/>
            <w:b w:val="false"/>
            <w:bCs w:val="false"/>
          </w:rPr>
          <w:delText>Inventory management</w:delText>
        </w:r>
      </w:del>
    </w:p>
    <w:p>
      <w:pPr>
        <w:pStyle w:val="Heading2"/>
        <w:numPr>
          <w:ilvl w:val="1"/>
          <w:numId w:val="3"/>
        </w:numPr>
        <w:rPr>
          <w:rFonts w:ascii="Century Gothic" w:hAnsi="Century Gothic"/>
        </w:rPr>
      </w:pPr>
      <w:r>
        <w:rPr>
          <w:rFonts w:ascii="Century Gothic" w:hAnsi="Century Gothic"/>
        </w:rPr>
      </w:r>
      <w:r>
        <w:br w:type="page"/>
      </w:r>
    </w:p>
    <w:p>
      <w:pPr>
        <w:pStyle w:val="Heading2"/>
        <w:numPr>
          <w:ilvl w:val="1"/>
          <w:numId w:val="3"/>
        </w:numPr>
        <w:rPr>
          <w:rFonts w:ascii="Century Gothic" w:hAnsi="Century Gothic"/>
          <w:b w:val="false"/>
          <w:b w:val="false"/>
          <w:bCs w:val="false"/>
          <w:iCs w:val="false"/>
        </w:rPr>
      </w:pPr>
      <w:del w:id="509" w:author="Samuel Amarjawahar" w:date="2018-08-14T11:17:00Z">
        <w:bookmarkStart w:id="27" w:name="_Toc521691082111111111111111111111111"/>
        <w:bookmarkEnd w:id="27"/>
        <w:r>
          <w:rPr>
            <w:rFonts w:ascii="Century Gothic" w:hAnsi="Century Gothic"/>
            <w:b w:val="false"/>
            <w:bCs w:val="false"/>
            <w:iCs w:val="false"/>
          </w:rPr>
          <w:delText>Alarm Management</w:delText>
        </w:r>
      </w:del>
    </w:p>
    <w:p>
      <w:pPr>
        <w:pStyle w:val="Normal"/>
        <w:rPr>
          <w:rFonts w:ascii="Century Gothic" w:hAnsi="Century Gothic"/>
          <w:b w:val="false"/>
          <w:b w:val="false"/>
          <w:bCs w:val="false"/>
          <w:iCs w:val="false"/>
          <w:color w:val="000000"/>
          <w:sz w:val="22"/>
          <w:szCs w:val="22"/>
          <w:highlight w:val="yellow"/>
        </w:rPr>
      </w:pPr>
      <w:del w:id="510" w:author="Samuel Amarjawahar" w:date="2018-08-14T11:34:00Z">
        <w:r>
          <w:rPr>
            <w:rFonts w:ascii="Century Gothic" w:hAnsi="Century Gothic"/>
            <w:b w:val="false"/>
            <w:bCs w:val="false"/>
          </w:rPr>
          <w:delText xml:space="preserve"> </w:delText>
        </w:r>
      </w:del>
      <w:del w:id="511" w:author="Samuel Amarjawahar" w:date="2018-08-14T11:34:00Z">
        <w:r>
          <w:rPr>
            <w:rFonts w:ascii="Century Gothic" w:hAnsi="Century Gothic"/>
            <w:b w:val="false"/>
            <w:bCs w:val="false"/>
          </w:rPr>
          <w:delText>configuration</w:delText>
        </w:r>
      </w:del>
    </w:p>
    <w:p>
      <w:pPr>
        <w:pStyle w:val="Normal"/>
        <w:numPr>
          <w:ilvl w:val="1"/>
          <w:numId w:val="2"/>
        </w:numPr>
        <w:rPr>
          <w:rFonts w:ascii="Century Gothic" w:hAnsi="Century Gothic"/>
          <w:b w:val="false"/>
          <w:b w:val="false"/>
          <w:bCs w:val="false"/>
          <w:iCs w:val="false"/>
          <w:color w:val="000000"/>
          <w:sz w:val="22"/>
          <w:szCs w:val="22"/>
          <w:highlight w:val="yellow"/>
        </w:rPr>
      </w:pPr>
      <w:del w:id="512" w:author="Samuel Amarjawahar" w:date="2018-08-14T11:17:00Z">
        <w:r>
          <w:rPr>
            <w:rFonts w:ascii="Century Gothic" w:hAnsi="Century Gothic"/>
            <w:b w:val="false"/>
            <w:bCs w:val="false"/>
          </w:rPr>
          <w:delText>Serviceration</w:delText>
        </w:r>
      </w:del>
    </w:p>
    <w:p>
      <w:pPr>
        <w:pStyle w:val="Heading2"/>
        <w:numPr>
          <w:ilvl w:val="1"/>
          <w:numId w:val="2"/>
        </w:numPr>
        <w:rPr/>
      </w:pPr>
      <w:del w:id="513" w:author="Samuel Amarjawahar" w:date="2018-08-14T11:16:00Z">
        <w:r>
          <w:rPr>
            <w:rFonts w:ascii="Century Gothic" w:hAnsi="Century Gothic"/>
            <w:b w:val="false"/>
            <w:bCs w:val="false"/>
          </w:rPr>
          <w:delText>Link configu</w:delText>
        </w:r>
      </w:del>
    </w:p>
    <w:p>
      <w:pPr>
        <w:pStyle w:val="Heading2"/>
        <w:numPr>
          <w:ilvl w:val="1"/>
          <w:numId w:val="2"/>
        </w:numPr>
        <w:rPr/>
      </w:pPr>
      <w:del w:id="514" w:author="Samuel Amarjawahar" w:date="2018-08-14T11:16:00Z">
        <w:r>
          <w:rPr>
            <w:rFonts w:ascii="Century Gothic" w:hAnsi="Century Gothic"/>
            <w:b w:val="false"/>
            <w:bCs w:val="false"/>
          </w:rPr>
          <w:delText>NE configuration</w:delText>
        </w:r>
      </w:del>
    </w:p>
    <w:p>
      <w:pPr>
        <w:pStyle w:val="Heading2"/>
        <w:numPr>
          <w:ilvl w:val="1"/>
          <w:numId w:val="2"/>
        </w:numPr>
        <w:rPr/>
      </w:pPr>
      <w:del w:id="515" w:author="Samuel Amarjawahar" w:date="2018-08-14T11:16:00Z">
        <w:bookmarkStart w:id="28" w:name="_Toc521691076111111111111111111111111"/>
        <w:bookmarkEnd w:id="28"/>
        <w:r>
          <w:rPr>
            <w:rFonts w:ascii="Century Gothic" w:hAnsi="Century Gothic"/>
            <w:b w:val="false"/>
            <w:bCs w:val="false"/>
          </w:rPr>
          <w:delText>Topology configuration</w:delText>
        </w:r>
      </w:del>
    </w:p>
    <w:p>
      <w:pPr>
        <w:pStyle w:val="Heading2"/>
        <w:numPr>
          <w:ilvl w:val="1"/>
          <w:numId w:val="2"/>
        </w:numPr>
        <w:rPr/>
      </w:pPr>
      <w:del w:id="516" w:author="Samuel Amarjawahar" w:date="2018-08-14T11:16:00Z">
        <w:r>
          <w:rPr>
            <w:rFonts w:ascii="Century Gothic" w:hAnsi="Century Gothic"/>
            <w:b w:val="false"/>
            <w:bCs w:val="false"/>
          </w:rPr>
          <w:delText>Domain discovery</w:delText>
        </w:r>
      </w:del>
    </w:p>
    <w:p>
      <w:pPr>
        <w:pStyle w:val="Heading2"/>
        <w:numPr>
          <w:ilvl w:val="1"/>
          <w:numId w:val="2"/>
        </w:numPr>
        <w:rPr/>
      </w:pPr>
      <w:del w:id="517" w:author="Samuel Amarjawahar" w:date="2018-08-14T11:16:00Z">
        <w:r>
          <w:rPr>
            <w:rFonts w:ascii="Century Gothic" w:hAnsi="Century Gothic"/>
            <w:b w:val="false"/>
            <w:bCs w:val="false"/>
          </w:rPr>
          <w:delText>Service discovery</w:delText>
        </w:r>
      </w:del>
    </w:p>
    <w:p>
      <w:pPr>
        <w:pStyle w:val="Heading2"/>
        <w:numPr>
          <w:ilvl w:val="1"/>
          <w:numId w:val="2"/>
        </w:numPr>
        <w:rPr/>
      </w:pPr>
      <w:del w:id="518" w:author="Samuel Amarjawahar" w:date="2018-08-14T11:16:00Z">
        <w:r>
          <w:rPr>
            <w:rFonts w:ascii="Century Gothic" w:hAnsi="Century Gothic"/>
            <w:b w:val="false"/>
            <w:bCs w:val="false"/>
          </w:rPr>
          <w:delText>Link discovery</w:delText>
        </w:r>
      </w:del>
    </w:p>
    <w:p>
      <w:pPr>
        <w:pStyle w:val="Heading2"/>
        <w:numPr>
          <w:ilvl w:val="1"/>
          <w:numId w:val="2"/>
        </w:numPr>
        <w:rPr/>
      </w:pPr>
      <w:del w:id="519" w:author="Samuel Amarjawahar" w:date="2018-08-14T11:16:00Z">
        <w:r>
          <w:rPr>
            <w:rFonts w:ascii="Century Gothic" w:hAnsi="Century Gothic"/>
            <w:b w:val="false"/>
            <w:bCs w:val="false"/>
          </w:rPr>
          <w:delText>NE discovery</w:delText>
        </w:r>
      </w:del>
    </w:p>
    <w:p>
      <w:pPr>
        <w:pStyle w:val="Heading2"/>
        <w:numPr>
          <w:ilvl w:val="1"/>
          <w:numId w:val="2"/>
        </w:numPr>
        <w:rPr/>
      </w:pPr>
      <w:del w:id="520" w:author="Samuel Amarjawahar" w:date="2018-08-14T11:16:00Z">
        <w:bookmarkStart w:id="29" w:name="_Toc521691075111111111111111111111111"/>
        <w:bookmarkEnd w:id="29"/>
        <w:r>
          <w:rPr>
            <w:rFonts w:ascii="Century Gothic" w:hAnsi="Century Gothic"/>
            <w:b w:val="false"/>
            <w:bCs w:val="false"/>
          </w:rPr>
          <w:delText>Topology discovery</w:delText>
        </w:r>
      </w:del>
    </w:p>
    <w:p>
      <w:pPr>
        <w:pStyle w:val="Normal"/>
        <w:numPr>
          <w:ilvl w:val="1"/>
          <w:numId w:val="2"/>
        </w:numPr>
        <w:rPr>
          <w:rFonts w:ascii="Century Gothic" w:hAnsi="Century Gothic"/>
          <w:b w:val="false"/>
          <w:b w:val="false"/>
          <w:bCs w:val="false"/>
          <w:iCs w:val="false"/>
          <w:color w:val="000000"/>
          <w:sz w:val="22"/>
          <w:szCs w:val="22"/>
          <w:highlight w:val="yellow"/>
        </w:rPr>
      </w:pPr>
      <w:del w:id="521" w:author="Samuel Amarjawahar" w:date="2018-08-14T11:16:00Z">
        <w:r>
          <w:rPr>
            <w:rFonts w:ascii="Century Gothic" w:hAnsi="Century Gothic"/>
            <w:highlight w:val="yellow"/>
          </w:rPr>
          <w:delText>&lt;To-Be-Done&gt;</w:delText>
        </w:r>
      </w:del>
      <w:del w:id="522" w:author="Samuel Amarjawahar" w:date="2018-08-14T11:17:00Z">
        <w:r>
          <w:rPr>
            <w:rFonts w:ascii="Century Gothic" w:hAnsi="Century Gothic"/>
            <w:b w:val="false"/>
            <w:bCs w:val="false"/>
            <w:iCs w:val="false"/>
            <w:highlight w:val="yellow"/>
          </w:rPr>
          <w:delText>management</w:delText>
        </w:r>
      </w:del>
    </w:p>
    <w:p>
      <w:pPr>
        <w:pStyle w:val="Normal"/>
        <w:numPr>
          <w:ilvl w:val="1"/>
          <w:numId w:val="2"/>
        </w:numPr>
        <w:rPr>
          <w:rFonts w:ascii="Century Gothic" w:hAnsi="Century Gothic"/>
          <w:b w:val="false"/>
          <w:b w:val="false"/>
          <w:bCs w:val="false"/>
          <w:iCs w:val="false"/>
          <w:color w:val="000000"/>
          <w:del w:id="524" w:author="Samuel Amarjawahar" w:date="2018-08-14T11:17:00Z"/>
          <w:sz w:val="22"/>
          <w:szCs w:val="22"/>
          <w:highlight w:val="yellow"/>
        </w:rPr>
      </w:pPr>
      <w:del w:id="523" w:author="Samuel Amarjawahar" w:date="2018-08-14T11:34:00Z">
        <w:r>
          <w:rPr>
            <w:rFonts w:ascii="Century Gothic" w:hAnsi="Century Gothic"/>
            <w:b w:val="false"/>
            <w:bCs w:val="false"/>
            <w:iCs w:val="false"/>
          </w:rPr>
          <w:delText>Topology NMS Functional Requirements</w:delText>
        </w:r>
      </w:del>
    </w:p>
    <w:p>
      <w:pPr>
        <w:pStyle w:val="Normal"/>
        <w:numPr>
          <w:ilvl w:val="1"/>
          <w:numId w:val="2"/>
        </w:numPr>
        <w:rPr/>
      </w:pPr>
      <w:commentRangeStart w:id="16"/>
      <w:r>
        <w:rPr/>
        <w:commentReference w:id="15"/>
      </w:r>
      <w:r>
        <w:rPr/>
      </w:r>
      <w:del w:id="525" w:author="Samuel Amarjawahar" w:date="2018-08-14T11:17:00Z">
        <w:commentRangeEnd w:id="16"/>
        <w:r>
          <w:commentReference w:id="16"/>
        </w:r>
        <w:r>
          <w:rPr>
            <w:rFonts w:ascii="Century Gothic" w:hAnsi="Century Gothic"/>
            <w:color w:val="000000"/>
            <w:sz w:val="22"/>
            <w:szCs w:val="22"/>
          </w:rPr>
          <w:delText xml:space="preserve"> </w:delText>
        </w:r>
      </w:del>
    </w:p>
    <w:p>
      <w:pPr>
        <w:pStyle w:val="Normal"/>
        <w:numPr>
          <w:ilvl w:val="1"/>
          <w:numId w:val="2"/>
        </w:numPr>
        <w:rPr>
          <w:rFonts w:ascii="Century Gothic" w:hAnsi="Century Gothic"/>
          <w:b w:val="false"/>
          <w:b w:val="false"/>
          <w:color w:val="000000"/>
          <w:sz w:val="22"/>
          <w:szCs w:val="22"/>
        </w:rPr>
      </w:pPr>
      <w:del w:id="526" w:author="Samuel Amarjawahar" w:date="2018-08-14T11:17:00Z">
        <w:r>
          <w:rPr>
            <w:rFonts w:ascii="Century Gothic" w:hAnsi="Century Gothic"/>
            <w:color w:val="000000"/>
            <w:sz w:val="22"/>
            <w:szCs w:val="22"/>
          </w:rPr>
          <w:delText>Crossing a threshold</w:delText>
        </w:r>
      </w:del>
      <w:commentRangeStart w:id="18"/>
      <w:r>
        <w:rPr>
          <w:rFonts w:ascii="Century Gothic" w:hAnsi="Century Gothic"/>
          <w:color w:val="000000"/>
          <w:sz w:val="22"/>
          <w:szCs w:val="22"/>
        </w:rPr>
        <w:commentReference w:id="17"/>
      </w:r>
      <w:commentRangeEnd w:id="18"/>
      <w:r>
        <w:commentReference w:id="18"/>
      </w: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527" w:author="Samuel Amarjawahar" w:date="2018-08-14T11:17:00Z">
        <w:r>
          <w:rPr>
            <w:rFonts w:ascii="Century Gothic" w:hAnsi="Century Gothic"/>
            <w:b w:val="false"/>
            <w:color w:val="000000"/>
            <w:sz w:val="22"/>
            <w:szCs w:val="22"/>
          </w:rPr>
          <w:delText xml:space="preserve"> </w:delText>
        </w:r>
      </w:del>
      <w:del w:id="528" w:author="Samuel Amarjawahar" w:date="2018-08-14T11:17:00Z">
        <w:r>
          <w:rPr>
            <w:rFonts w:ascii="Century Gothic" w:hAnsi="Century Gothic"/>
            <w:b w:val="false"/>
            <w:color w:val="000000"/>
            <w:sz w:val="22"/>
            <w:szCs w:val="22"/>
          </w:rPr>
          <w:delText>in network element.tesNMS should support to configure the FAULT attribu – 5-00CollectHZ-NMS-Serv-Alarm-received from the network elements in persistence storage.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529" w:author="Samuel Amarjawahar" w:date="2018-08-14T11:17:00Z">
        <w:r>
          <w:rPr>
            <w:rFonts w:ascii="Century Gothic" w:hAnsi="Century Gothic"/>
            <w:b w:val="false"/>
            <w:color w:val="000000"/>
            <w:sz w:val="22"/>
            <w:szCs w:val="22"/>
          </w:rPr>
          <w:delText>and history alarms alarms notifications active NMS should store the 0 – 4Mgmt-00CollectHZ-NMS-Serv-Alarm- – NMS should raise NMS Alarm if NMS’s &lt;creation-subscription&gt; receives any negative responses from NEs.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530" w:author="Samuel Amarjawahar" w:date="2018-08-14T11:17:00Z">
        <w:r>
          <w:rPr>
            <w:rFonts w:ascii="Century Gothic" w:hAnsi="Century Gothic"/>
            <w:b w:val="false"/>
            <w:color w:val="000000"/>
            <w:sz w:val="22"/>
            <w:szCs w:val="22"/>
          </w:rPr>
          <w:delText>3Mgmt-000CollectHZ-NMS-Serv-Alarm-secured shell (ssh) connection to communicate with network elements’ management plane with the following information.</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531" w:author="Samuel Amarjawahar" w:date="2018-08-14T11:17:00Z">
        <w:r>
          <w:rPr>
            <w:rFonts w:ascii="Century Gothic" w:hAnsi="Century Gothic"/>
            <w:color w:val="000000"/>
            <w:sz w:val="22"/>
            <w:szCs w:val="22"/>
          </w:rPr>
          <w:delText>NE user name</w:delText>
        </w:r>
      </w:del>
    </w:p>
    <w:p>
      <w:pPr>
        <w:pStyle w:val="Heading2"/>
        <w:numPr>
          <w:ilvl w:val="1"/>
          <w:numId w:val="3"/>
        </w:numPr>
        <w:rPr>
          <w:rFonts w:ascii="Century Gothic" w:hAnsi="Century Gothic"/>
          <w:color w:val="000000"/>
          <w:sz w:val="22"/>
          <w:szCs w:val="22"/>
        </w:rPr>
      </w:pPr>
      <w:del w:id="532" w:author="Samuel Amarjawahar" w:date="2018-08-14T11:17:00Z">
        <w:r>
          <w:rPr>
            <w:rFonts w:ascii="Century Gothic" w:hAnsi="Century Gothic"/>
            <w:color w:val="000000"/>
            <w:sz w:val="22"/>
            <w:szCs w:val="22"/>
          </w:rPr>
          <w:delText>NE password</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3"/>
        </w:numPr>
        <w:rPr/>
      </w:pPr>
      <w:del w:id="533" w:author="Samuel Amarjawahar" w:date="2018-08-14T11:17:00Z">
        <w:r>
          <w:rPr>
            <w:rFonts w:ascii="Century Gothic" w:hAnsi="Century Gothic"/>
            <w:b w:val="false"/>
            <w:color w:val="000000"/>
            <w:sz w:val="22"/>
            <w:szCs w:val="22"/>
          </w:rPr>
          <w:delText xml:space="preserve">HZ-NMS-Serv-Alarm-Mgmt-000 – </w:delText>
        </w:r>
      </w:del>
      <w:del w:id="534" w:author="Samuel Amarjawahar" w:date="2018-08-14T11:17:00Z">
        <w:r>
          <w:rPr>
            <w:rFonts w:ascii="Century Gothic" w:hAnsi="Century Gothic"/>
            <w:color w:val="000000"/>
            <w:sz w:val="22"/>
            <w:szCs w:val="22"/>
          </w:rPr>
          <w:delText>NMS should send NETCONF subscription request to IPG Horizon NE Management Plane to receive notifications in NMS from NEs. NMS should send the following parameters while sending the NETCONF &lt;create-subscription&gt; Request</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535" w:author="Samuel Amarjawahar" w:date="2018-08-14T11:17:00Z">
        <w:r>
          <w:rPr>
            <w:rFonts w:ascii="Century Gothic" w:hAnsi="Century Gothic"/>
            <w:color w:val="000000"/>
            <w:sz w:val="22"/>
            <w:szCs w:val="22"/>
          </w:rPr>
          <w:delText>Description</w:delText>
        </w:r>
      </w:del>
    </w:p>
    <w:p>
      <w:pPr>
        <w:pStyle w:val="Heading2"/>
        <w:numPr>
          <w:ilvl w:val="1"/>
          <w:numId w:val="3"/>
        </w:numPr>
        <w:rPr>
          <w:rFonts w:ascii="Century Gothic" w:hAnsi="Century Gothic"/>
          <w:color w:val="000000"/>
          <w:sz w:val="22"/>
          <w:szCs w:val="22"/>
        </w:rPr>
      </w:pPr>
      <w:del w:id="536" w:author="Samuel Amarjawahar" w:date="2018-08-14T11:17:00Z">
        <w:r>
          <w:rPr>
            <w:rFonts w:ascii="Century Gothic" w:hAnsi="Century Gothic"/>
            <w:color w:val="000000"/>
            <w:sz w:val="22"/>
            <w:szCs w:val="22"/>
          </w:rPr>
          <w:delText>Stream</w:delText>
        </w:r>
      </w:del>
    </w:p>
    <w:p>
      <w:pPr>
        <w:pStyle w:val="Heading2"/>
        <w:numPr>
          <w:ilvl w:val="1"/>
          <w:numId w:val="3"/>
        </w:numPr>
        <w:rPr>
          <w:rFonts w:ascii="Century Gothic" w:hAnsi="Century Gothic"/>
          <w:color w:val="000000"/>
          <w:sz w:val="22"/>
          <w:szCs w:val="22"/>
        </w:rPr>
      </w:pPr>
      <w:del w:id="537" w:author="Samuel Amarjawahar" w:date="2018-08-14T11:17:00Z">
        <w:r>
          <w:rPr>
            <w:rFonts w:ascii="Century Gothic" w:hAnsi="Century Gothic"/>
            <w:color w:val="000000"/>
            <w:sz w:val="22"/>
            <w:szCs w:val="22"/>
          </w:rPr>
          <w:delText>Filter</w:delText>
        </w:r>
      </w:del>
    </w:p>
    <w:p>
      <w:pPr>
        <w:pStyle w:val="Heading2"/>
        <w:numPr>
          <w:ilvl w:val="1"/>
          <w:numId w:val="3"/>
        </w:numPr>
        <w:rPr>
          <w:rFonts w:ascii="Century Gothic" w:hAnsi="Century Gothic"/>
          <w:color w:val="000000"/>
          <w:sz w:val="22"/>
          <w:szCs w:val="22"/>
        </w:rPr>
      </w:pPr>
      <w:del w:id="538" w:author="Samuel Amarjawahar" w:date="2018-08-14T11:17:00Z">
        <w:r>
          <w:rPr>
            <w:rFonts w:ascii="Century Gothic" w:hAnsi="Century Gothic"/>
            <w:color w:val="000000"/>
            <w:sz w:val="22"/>
            <w:szCs w:val="22"/>
          </w:rPr>
          <w:delText>Start Time</w:delText>
        </w:r>
      </w:del>
    </w:p>
    <w:p>
      <w:pPr>
        <w:pStyle w:val="Heading2"/>
        <w:numPr>
          <w:ilvl w:val="1"/>
          <w:numId w:val="3"/>
        </w:numPr>
        <w:rPr>
          <w:rFonts w:ascii="Century Gothic" w:hAnsi="Century Gothic"/>
          <w:color w:val="000000"/>
          <w:sz w:val="22"/>
          <w:szCs w:val="22"/>
        </w:rPr>
      </w:pPr>
      <w:del w:id="539" w:author="Samuel Amarjawahar" w:date="2018-08-14T11:17:00Z">
        <w:r>
          <w:rPr>
            <w:rFonts w:ascii="Century Gothic" w:hAnsi="Century Gothic"/>
            <w:color w:val="000000"/>
            <w:sz w:val="22"/>
            <w:szCs w:val="22"/>
          </w:rPr>
          <w:delText>Stop Time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540" w:author="Samuel Amarjawahar" w:date="2018-08-14T11:17:00Z">
        <w:r>
          <w:rPr>
            <w:rFonts w:ascii="Century Gothic" w:hAnsi="Century Gothic"/>
            <w:b w:val="false"/>
            <w:color w:val="000000"/>
            <w:sz w:val="22"/>
            <w:szCs w:val="22"/>
          </w:rPr>
          <w:delText xml:space="preserve">HZ-NMS-Serv-Alarm-Mgmt-000 – </w:delText>
        </w:r>
      </w:del>
      <w:del w:id="541" w:author="Samuel Amarjawahar" w:date="2018-08-14T11:17:00Z">
        <w:r>
          <w:rPr>
            <w:rFonts w:ascii="Century Gothic" w:hAnsi="Century Gothic"/>
            <w:color w:val="000000"/>
            <w:sz w:val="22"/>
            <w:szCs w:val="22"/>
          </w:rPr>
          <w:delText>NMS should receive NETCONF positive response for create-subscription with &lt;rpc-replay&gt; and &lt;ok&gt; to complete the subscription successfully to receive notifications in NMS from NEs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542" w:author="Samuel Amarjawahar" w:date="2018-08-14T11:17:00Z">
        <w:r>
          <w:rPr>
            <w:rFonts w:ascii="Century Gothic" w:hAnsi="Century Gothic"/>
            <w:b w:val="false"/>
            <w:color w:val="000000"/>
            <w:sz w:val="22"/>
            <w:szCs w:val="22"/>
          </w:rPr>
          <w:delText xml:space="preserve">HZ-NMS-Serv-Alarm-Mgmt-000 – </w:delText>
        </w:r>
      </w:del>
      <w:del w:id="543" w:author="Samuel Amarjawahar" w:date="2018-08-14T11:17:00Z">
        <w:r>
          <w:rPr>
            <w:rFonts w:ascii="Century Gothic" w:hAnsi="Century Gothic"/>
            <w:color w:val="000000"/>
            <w:sz w:val="22"/>
            <w:szCs w:val="22"/>
          </w:rPr>
          <w:delText>NMS should resend NETCONF subscription request to IPG Horizon NE Management Plane if there are any negative responses from NEs.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544" w:author="Samuel Amarjawahar" w:date="2018-08-14T11:17:00Z">
        <w:r>
          <w:rPr>
            <w:rFonts w:ascii="Century Gothic" w:hAnsi="Century Gothic"/>
            <w:b w:val="false"/>
            <w:color w:val="000000"/>
            <w:sz w:val="22"/>
            <w:szCs w:val="22"/>
          </w:rPr>
          <w:delText xml:space="preserve">HZ-NMS-Serv-Alarm-Mgmt-000 – </w:delText>
        </w:r>
      </w:del>
      <w:del w:id="545" w:author="Samuel Amarjawahar" w:date="2018-08-14T11:17:00Z">
        <w:r>
          <w:rPr>
            <w:rFonts w:ascii="Century Gothic" w:hAnsi="Century Gothic"/>
            <w:color w:val="000000"/>
            <w:sz w:val="22"/>
            <w:szCs w:val="22"/>
          </w:rPr>
          <w:delText>NMS should resend NETCONF subscription request to IPG Horizon NE Management Plane for 3 times as retries.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546" w:author="Samuel Amarjawahar" w:date="2018-08-14T11:17:00Z">
        <w:r>
          <w:rPr>
            <w:rFonts w:ascii="Century Gothic" w:hAnsi="Century Gothic"/>
            <w:b w:val="false"/>
            <w:color w:val="000000"/>
            <w:sz w:val="22"/>
            <w:szCs w:val="22"/>
          </w:rPr>
          <w:delText>use secure protocols NMS should establish 0 – 2Mgmt-00CollectHZ-NMS-Serv-Alarm-create default NE user (NETCONF user) for each network element to communicate with NEs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547" w:author="Samuel Amarjawahar" w:date="2018-08-14T11:17:00Z">
        <w:r>
          <w:rPr>
            <w:rFonts w:ascii="Century Gothic" w:hAnsi="Century Gothic"/>
            <w:color w:val="000000"/>
            <w:sz w:val="22"/>
            <w:szCs w:val="22"/>
          </w:rPr>
          <w:delText>NE user name</w:delText>
        </w:r>
      </w:del>
    </w:p>
    <w:p>
      <w:pPr>
        <w:pStyle w:val="Heading2"/>
        <w:numPr>
          <w:ilvl w:val="1"/>
          <w:numId w:val="3"/>
        </w:numPr>
        <w:rPr>
          <w:rFonts w:ascii="Century Gothic" w:hAnsi="Century Gothic"/>
          <w:color w:val="000000"/>
          <w:sz w:val="22"/>
          <w:szCs w:val="22"/>
        </w:rPr>
      </w:pPr>
      <w:del w:id="548" w:author="Samuel Amarjawahar" w:date="2018-08-14T11:17:00Z">
        <w:r>
          <w:rPr>
            <w:rFonts w:ascii="Century Gothic" w:hAnsi="Century Gothic"/>
            <w:color w:val="000000"/>
            <w:sz w:val="22"/>
            <w:szCs w:val="22"/>
          </w:rPr>
          <w:delText>NE password</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3"/>
        </w:numPr>
        <w:rPr/>
      </w:pPr>
      <w:del w:id="549" w:author="Samuel Amarjawahar" w:date="2018-08-14T11:17:00Z">
        <w:r>
          <w:rPr>
            <w:rFonts w:ascii="Century Gothic" w:hAnsi="Century Gothic"/>
            <w:b w:val="false"/>
            <w:color w:val="000000"/>
            <w:sz w:val="22"/>
            <w:szCs w:val="22"/>
          </w:rPr>
          <w:delText xml:space="preserve">HZ-NMS-Serv-Alarm-Mgmt-000 – </w:delText>
        </w:r>
      </w:del>
      <w:del w:id="550" w:author="Samuel Amarjawahar" w:date="2018-08-14T11:17:00Z">
        <w:r>
          <w:rPr>
            <w:rFonts w:ascii="Century Gothic" w:hAnsi="Century Gothic"/>
            <w:color w:val="000000"/>
            <w:sz w:val="22"/>
            <w:szCs w:val="22"/>
          </w:rPr>
          <w:delText>NMS should support to edit default NE user (NETCONF user) by Administrator – NMS user.</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2"/>
        </w:numPr>
        <w:rPr>
          <w:rFonts w:ascii="Century Gothic" w:hAnsi="Century Gothic"/>
          <w:b w:val="false"/>
          <w:b w:val="false"/>
          <w:color w:val="000000"/>
          <w:sz w:val="22"/>
          <w:szCs w:val="22"/>
        </w:rPr>
      </w:pPr>
      <w:del w:id="551" w:author="Samuel Amarjawahar" w:date="2018-08-14T11:17:00Z">
        <w:r>
          <w:rPr>
            <w:rFonts w:ascii="Century Gothic" w:hAnsi="Century Gothic"/>
            <w:b w:val="false"/>
            <w:color w:val="000000"/>
            <w:sz w:val="22"/>
            <w:szCs w:val="22"/>
          </w:rPr>
          <w:delText>use one of NE users account NMS should support to – 001 -000 Collect</w:delText>
        </w:r>
      </w:del>
    </w:p>
    <w:p>
      <w:pPr>
        <w:pStyle w:val="Heading2"/>
        <w:numPr>
          <w:ilvl w:val="1"/>
          <w:numId w:val="2"/>
        </w:numPr>
        <w:rPr>
          <w:rFonts w:ascii="Century Gothic" w:hAnsi="Century Gothic"/>
          <w:b w:val="false"/>
          <w:b w:val="false"/>
          <w:color w:val="000000"/>
          <w:sz w:val="22"/>
          <w:szCs w:val="22"/>
        </w:rPr>
      </w:pPr>
      <w:del w:id="552" w:author="Samuel Amarjawahar" w:date="2018-08-14T11:17:00Z">
        <w:r>
          <w:rPr>
            <w:rFonts w:ascii="Century Gothic" w:hAnsi="Century Gothic"/>
            <w:b w:val="false"/>
            <w:color w:val="000000"/>
            <w:sz w:val="22"/>
            <w:szCs w:val="22"/>
          </w:rPr>
          <w:delText>HZ-NMS-Serv-Alarm-Mgmt</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b w:val="false"/>
          <w:b w:val="false"/>
          <w:bCs w:val="false"/>
        </w:rPr>
      </w:pPr>
      <w:del w:id="553" w:author="Samuel Amarjawahar" w:date="2018-08-14T11:17:00Z">
        <w:bookmarkStart w:id="30" w:name="_Toc521691083111111111111111111111111"/>
        <w:bookmarkEnd w:id="30"/>
        <w:r>
          <w:rPr>
            <w:rFonts w:ascii="Century Gothic" w:hAnsi="Century Gothic"/>
            <w:b w:val="false"/>
            <w:bCs w:val="false"/>
          </w:rPr>
          <w:delText>Alarm collection</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b w:val="false"/>
          <w:b w:val="false"/>
          <w:color w:val="5B9BD5"/>
          <w:sz w:val="20"/>
          <w:szCs w:val="20"/>
        </w:rPr>
      </w:pPr>
      <w:del w:id="554" w:author="Samuel Amarjawahar" w:date="2018-08-14T11:17:00Z">
        <w:r>
          <w:rPr>
            <w:rFonts w:ascii="Century Gothic" w:hAnsi="Century Gothic"/>
            <w:b w:val="false"/>
            <w:color w:val="5B9BD5"/>
            <w:sz w:val="20"/>
            <w:szCs w:val="20"/>
          </w:rPr>
          <w:delText>NMS should support standard 5 level severity of alarms (Critical, Major, Minor, Warning, Info).</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color w:val="000000"/>
          <w:sz w:val="22"/>
          <w:szCs w:val="22"/>
        </w:rPr>
      </w:pPr>
      <w:del w:id="555" w:author="Samuel Amarjawahar" w:date="2018-08-14T11:17:00Z">
        <w:r>
          <w:rPr>
            <w:rFonts w:ascii="Century Gothic" w:hAnsi="Century Gothic"/>
            <w:color w:val="000000"/>
            <w:sz w:val="22"/>
            <w:szCs w:val="22"/>
          </w:rPr>
          <w:delText>Note: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556" w:author="Samuel Amarjawahar" w:date="2018-08-14T11:17:00Z">
        <w:r>
          <w:rPr>
            <w:rFonts w:ascii="Century Gothic" w:hAnsi="Century Gothic"/>
            <w:color w:val="000000"/>
            <w:sz w:val="22"/>
            <w:szCs w:val="22"/>
          </w:rPr>
          <w:delText>A critical alarm refers a fault that may seriously affect an NE or the entire network. Critical alarm requires immediate action by the operator to resolve it to avoid a system breakdown.</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557" w:author="Samuel Amarjawahar" w:date="2018-08-14T11:17:00Z">
        <w:r>
          <w:rPr>
            <w:rFonts w:ascii="Century Gothic" w:hAnsi="Century Gothic"/>
            <w:color w:val="000000"/>
            <w:sz w:val="22"/>
            <w:szCs w:val="22"/>
          </w:rPr>
          <w:delText>A major alarm refers a fault or an event that may affect part of a network. Major alarm needs to be resolved as soon as possible by the operator to avoid loss of important functions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558" w:author="Samuel Amarjawahar" w:date="2018-08-14T11:17:00Z">
        <w:r>
          <w:rPr>
            <w:rFonts w:ascii="Century Gothic" w:hAnsi="Century Gothic"/>
            <w:color w:val="000000"/>
            <w:sz w:val="22"/>
            <w:szCs w:val="22"/>
          </w:rPr>
          <w:delText>A minor alarm indicates a general fault or an event about a function in a network element. Minor alarm needs to be watched situation carefully</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559" w:author="Samuel Amarjawahar" w:date="2018-08-14T11:17:00Z">
        <w:r>
          <w:rPr>
            <w:rFonts w:ascii="Century Gothic" w:hAnsi="Century Gothic"/>
            <w:color w:val="000000"/>
            <w:sz w:val="22"/>
            <w:szCs w:val="22"/>
          </w:rPr>
          <w:delText>A warning alarm indicates a fault or an event that does not affect the system performance and services but may potentially affect the service quality of the NE or resources. Warning alarm needs to be investigated by the operator in the next cycle of maintenance.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560" w:author="Samuel Amarjawahar" w:date="2018-08-14T11:17:00Z">
        <w:r>
          <w:rPr>
            <w:rFonts w:ascii="Century Gothic" w:hAnsi="Century Gothic"/>
            <w:color w:val="000000"/>
            <w:sz w:val="22"/>
            <w:szCs w:val="22"/>
          </w:rPr>
          <w:delText>An info alarm indicates an information to the operator about the network element and no action required for the info alarm by the operator</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b w:val="false"/>
          <w:b w:val="false"/>
          <w:color w:val="5B9BD5"/>
          <w:sz w:val="20"/>
          <w:szCs w:val="20"/>
        </w:rPr>
      </w:pPr>
      <w:del w:id="561" w:author="Samuel Amarjawahar" w:date="2018-08-14T11:17:00Z">
        <w:r>
          <w:rPr>
            <w:rFonts w:ascii="Century Gothic" w:hAnsi="Century Gothic"/>
            <w:b w:val="false"/>
            <w:color w:val="5B9BD5"/>
            <w:sz w:val="20"/>
            <w:szCs w:val="20"/>
          </w:rPr>
          <w:delText>NMS should collect alarms from all network elements. NMS should support alarm notifications receive from network elements.</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del w:id="562" w:author="Samuel Amarjawahar" w:date="2018-08-14T11:17:00Z">
        <w:bookmarkStart w:id="31" w:name="move521606048211111111111111111111111"/>
        <w:bookmarkEnd w:id="31"/>
        <w:r>
          <w:rPr>
            <w:rFonts w:ascii="Century Gothic" w:hAnsi="Century Gothic"/>
            <w:b w:val="false"/>
            <w:color w:val="5B9BD5"/>
            <w:sz w:val="20"/>
            <w:szCs w:val="20"/>
          </w:rPr>
          <w:delText>NMS should provide alarms masking and suppression.</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Normal"/>
        <w:rPr>
          <w:rFonts w:ascii="Century Gothic" w:hAnsi="Century Gothic"/>
          <w:b w:val="false"/>
          <w:b w:val="false"/>
          <w:color w:val="000000"/>
          <w:sz w:val="22"/>
          <w:szCs w:val="22"/>
        </w:rPr>
      </w:pPr>
      <w:r>
        <w:rPr>
          <w:rFonts w:ascii="Century Gothic" w:hAnsi="Century Gothic"/>
          <w:b w:val="false"/>
          <w:color w:val="000000"/>
          <w:sz w:val="22"/>
          <w:szCs w:val="22"/>
        </w:rPr>
      </w:r>
    </w:p>
    <w:tbl>
      <w:tblPr>
        <w:tblW w:w="8359" w:type="dxa"/>
        <w:jc w:val="left"/>
        <w:tblInd w:w="-1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98" w:type="dxa"/>
          <w:bottom w:w="0" w:type="dxa"/>
          <w:right w:w="108" w:type="dxa"/>
        </w:tblCellMar>
      </w:tblPr>
      <w:tblGrid>
        <w:gridCol w:w="2546"/>
        <w:gridCol w:w="5812"/>
      </w:tblGrid>
      <w:tr>
        <w:trPr/>
        <w:tc>
          <w:tcPr>
            <w:tcW w:w="2546"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563" w:author="Samuel Amarjawahar" w:date="2018-08-14T11:17:00Z">
              <w:r>
                <w:rPr>
                  <w:rFonts w:eastAsia="Calibri" w:cs="Latha" w:ascii="Century Gothic" w:hAnsi="Century Gothic"/>
                  <w:b/>
                  <w:bCs/>
                  <w:color w:val="FFFFFF"/>
                  <w:sz w:val="20"/>
                  <w:szCs w:val="20"/>
                  <w:lang w:val="ru-RU" w:eastAsia="en-US" w:bidi="ar-SA"/>
                </w:rPr>
                <w:delText>Attribute</w:delText>
              </w:r>
            </w:del>
          </w:p>
        </w:tc>
        <w:tc>
          <w:tcPr>
            <w:tcW w:w="5812"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564" w:author="Samuel Amarjawahar" w:date="2018-08-14T11:17:00Z">
              <w:r>
                <w:rPr>
                  <w:rFonts w:eastAsia="Calibri" w:cs="Latha" w:ascii="Century Gothic" w:hAnsi="Century Gothic"/>
                  <w:b/>
                  <w:bCs/>
                  <w:color w:val="FFFFFF"/>
                  <w:sz w:val="20"/>
                  <w:szCs w:val="20"/>
                  <w:lang w:val="ru-RU" w:eastAsia="en-US" w:bidi="ar-SA"/>
                </w:rPr>
                <w:delText>Description</w:delText>
              </w:r>
            </w:del>
          </w:p>
        </w:tc>
      </w:tr>
      <w:tr>
        <w:trPr/>
        <w:tc>
          <w:tcPr>
            <w:tcW w:w="2546"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65" w:author="Samuel Amarjawahar" w:date="2018-08-14T11:17:00Z">
              <w:r>
                <w:rPr>
                  <w:rFonts w:eastAsia="Calibri" w:cs="Latha" w:ascii="Century Gothic" w:hAnsi="Century Gothic"/>
                  <w:sz w:val="20"/>
                  <w:szCs w:val="20"/>
                  <w:lang w:val="ru-RU" w:eastAsia="en-US" w:bidi="ar-SA"/>
                </w:rPr>
                <w:delText>NAME</w:delText>
              </w:r>
            </w:del>
          </w:p>
        </w:tc>
        <w:tc>
          <w:tcPr>
            <w:tcW w:w="581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566" w:author="Samuel Amarjawahar" w:date="2018-08-14T11:17:00Z">
              <w:r>
                <w:rPr>
                  <w:rFonts w:eastAsia="Calibri" w:cs="Latha" w:ascii="Century Gothic" w:hAnsi="Century Gothic"/>
                  <w:sz w:val="20"/>
                  <w:szCs w:val="20"/>
                  <w:lang w:val="ru-RU" w:eastAsia="en-US" w:bidi="ar-SA"/>
                </w:rPr>
                <w:delText>Unique name</w:delText>
              </w:r>
            </w:del>
          </w:p>
        </w:tc>
      </w:tr>
      <w:tr>
        <w:trPr/>
        <w:tc>
          <w:tcPr>
            <w:tcW w:w="2546"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67" w:author="Samuel Amarjawahar" w:date="2018-08-14T11:17:00Z">
              <w:r>
                <w:rPr>
                  <w:rFonts w:eastAsia="Calibri" w:cs="Latha" w:ascii="Century Gothic" w:hAnsi="Century Gothic"/>
                  <w:sz w:val="20"/>
                  <w:szCs w:val="20"/>
                  <w:lang w:val="ru-RU" w:eastAsia="en-US" w:bidi="ar-SA"/>
                </w:rPr>
                <w:delText>ISSUER</w:delText>
              </w:r>
            </w:del>
          </w:p>
        </w:tc>
        <w:tc>
          <w:tcPr>
            <w:tcW w:w="581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568" w:author="Samuel Amarjawahar" w:date="2018-08-14T11:17:00Z">
              <w:r>
                <w:rPr>
                  <w:rFonts w:eastAsia="Calibri" w:cs="Latha" w:ascii="Century Gothic" w:hAnsi="Century Gothic"/>
                  <w:sz w:val="20"/>
                  <w:szCs w:val="20"/>
                  <w:lang w:val="ru-RU" w:eastAsia="en-US" w:bidi="ar-SA"/>
                </w:rPr>
                <w:delText>Chassis, card, device, module, port</w:delText>
              </w:r>
            </w:del>
          </w:p>
        </w:tc>
      </w:tr>
      <w:tr>
        <w:trPr/>
        <w:tc>
          <w:tcPr>
            <w:tcW w:w="2546"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69" w:author="Samuel Amarjawahar" w:date="2018-08-14T11:17:00Z">
              <w:r>
                <w:rPr>
                  <w:rFonts w:eastAsia="Calibri" w:cs="Latha" w:ascii="Century Gothic" w:hAnsi="Century Gothic"/>
                  <w:sz w:val="20"/>
                  <w:szCs w:val="20"/>
                  <w:lang w:val="ru-RU" w:eastAsia="en-US" w:bidi="ar-SA"/>
                </w:rPr>
                <w:delText>SEVERITY</w:delText>
              </w:r>
            </w:del>
          </w:p>
        </w:tc>
        <w:tc>
          <w:tcPr>
            <w:tcW w:w="581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570" w:author="Samuel Amarjawahar" w:date="2018-08-14T11:17:00Z">
              <w:r>
                <w:rPr>
                  <w:rFonts w:eastAsia="Calibri" w:cs="Latha" w:ascii="Century Gothic" w:hAnsi="Century Gothic"/>
                  <w:sz w:val="20"/>
                  <w:szCs w:val="20"/>
                  <w:lang w:val="ru-RU" w:eastAsia="en-US" w:bidi="ar-SA"/>
                </w:rPr>
                <w:delText>Critical, Major, Minor, Warning, Info</w:delText>
              </w:r>
            </w:del>
          </w:p>
        </w:tc>
      </w:tr>
      <w:tr>
        <w:trPr/>
        <w:tc>
          <w:tcPr>
            <w:tcW w:w="2546"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71" w:author="Samuel Amarjawahar" w:date="2018-08-14T11:17:00Z">
              <w:r>
                <w:rPr>
                  <w:rFonts w:eastAsia="Calibri" w:cs="Latha" w:ascii="Century Gothic" w:hAnsi="Century Gothic"/>
                  <w:sz w:val="20"/>
                  <w:szCs w:val="20"/>
                  <w:lang w:val="ru-RU" w:eastAsia="en-US" w:bidi="ar-SA"/>
                </w:rPr>
                <w:delText>Clearance profile</w:delText>
              </w:r>
            </w:del>
          </w:p>
        </w:tc>
        <w:tc>
          <w:tcPr>
            <w:tcW w:w="581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572" w:author="Samuel Amarjawahar" w:date="2018-08-14T11:17:00Z">
              <w:r>
                <w:rPr>
                  <w:rFonts w:eastAsia="Calibri" w:cs="Latha" w:ascii="Century Gothic" w:hAnsi="Century Gothic"/>
                  <w:sz w:val="20"/>
                  <w:szCs w:val="20"/>
                  <w:lang w:val="ru-RU" w:eastAsia="en-US" w:bidi="ar-SA"/>
                </w:rPr>
                <w:delText>Auto (ADAC) or manual (ADMC) clearing for new created alarms</w:delText>
              </w:r>
            </w:del>
          </w:p>
        </w:tc>
      </w:tr>
      <w:tr>
        <w:trPr/>
        <w:tc>
          <w:tcPr>
            <w:tcW w:w="2546"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73" w:author="Samuel Amarjawahar" w:date="2018-08-14T11:17:00Z">
              <w:r>
                <w:rPr>
                  <w:rFonts w:eastAsia="Calibri" w:cs="Latha" w:ascii="Century Gothic" w:hAnsi="Century Gothic"/>
                  <w:sz w:val="20"/>
                  <w:szCs w:val="20"/>
                  <w:lang w:val="ru-RU" w:eastAsia="en-US" w:bidi="ar-SA"/>
                </w:rPr>
                <w:delText>Acknowledgment profile</w:delText>
              </w:r>
            </w:del>
          </w:p>
        </w:tc>
        <w:tc>
          <w:tcPr>
            <w:tcW w:w="581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574" w:author="Samuel Amarjawahar" w:date="2018-08-14T11:17:00Z">
              <w:r>
                <w:rPr>
                  <w:rFonts w:eastAsia="Calibri" w:cs="Latha" w:ascii="Century Gothic" w:hAnsi="Century Gothic"/>
                  <w:sz w:val="20"/>
                  <w:szCs w:val="20"/>
                  <w:lang w:val="ru-RU" w:eastAsia="en-US" w:bidi="ar-SA"/>
                </w:rPr>
                <w:delText>Auto or manual acknowledgment for new created alarms</w:delText>
              </w:r>
            </w:del>
          </w:p>
        </w:tc>
      </w:tr>
      <w:tr>
        <w:trPr/>
        <w:tc>
          <w:tcPr>
            <w:tcW w:w="2546"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75" w:author="Samuel Amarjawahar" w:date="2018-08-14T11:17:00Z">
              <w:r>
                <w:rPr>
                  <w:rFonts w:eastAsia="Calibri" w:cs="Latha" w:ascii="Century Gothic" w:hAnsi="Century Gothic"/>
                  <w:sz w:val="20"/>
                  <w:szCs w:val="20"/>
                  <w:lang w:val="ru-RU" w:eastAsia="en-US" w:bidi="ar-SA"/>
                </w:rPr>
                <w:delText>Suppression profile</w:delText>
              </w:r>
            </w:del>
          </w:p>
        </w:tc>
        <w:tc>
          <w:tcPr>
            <w:tcW w:w="581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576" w:author="Samuel Amarjawahar" w:date="2018-08-14T11:17:00Z">
              <w:r>
                <w:rPr>
                  <w:rFonts w:eastAsia="Calibri" w:cs="Latha" w:ascii="Century Gothic" w:hAnsi="Century Gothic"/>
                  <w:sz w:val="20"/>
                  <w:szCs w:val="20"/>
                  <w:lang w:val="ru-RU" w:eastAsia="en-US" w:bidi="ar-SA"/>
                </w:rPr>
                <w:delText>Suppressing of alarm creation on fault raising</w:delText>
              </w:r>
            </w:del>
          </w:p>
        </w:tc>
      </w:tr>
      <w:tr>
        <w:trPr/>
        <w:tc>
          <w:tcPr>
            <w:tcW w:w="2546"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77" w:author="Samuel Amarjawahar" w:date="2018-08-14T11:17:00Z">
              <w:r>
                <w:rPr>
                  <w:rFonts w:eastAsia="Calibri" w:cs="Latha" w:ascii="Century Gothic" w:hAnsi="Century Gothic"/>
                  <w:sz w:val="20"/>
                  <w:szCs w:val="20"/>
                  <w:lang w:val="ru-RU" w:eastAsia="en-US" w:bidi="ar-SA"/>
                </w:rPr>
                <w:delText>Masking profile</w:delText>
              </w:r>
            </w:del>
          </w:p>
        </w:tc>
        <w:tc>
          <w:tcPr>
            <w:tcW w:w="581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578" w:author="Samuel Amarjawahar" w:date="2018-08-14T11:17:00Z">
              <w:r>
                <w:rPr>
                  <w:rFonts w:eastAsia="Calibri" w:cs="Latha" w:ascii="Century Gothic" w:hAnsi="Century Gothic"/>
                  <w:sz w:val="20"/>
                  <w:szCs w:val="20"/>
                  <w:lang w:val="ru-RU" w:eastAsia="en-US" w:bidi="ar-SA"/>
                </w:rPr>
                <w:delText xml:space="preserve">Masking of alarm </w:delText>
              </w:r>
            </w:del>
          </w:p>
        </w:tc>
      </w:tr>
    </w:tbl>
    <w:p>
      <w:pPr>
        <w:pStyle w:val="Heading2"/>
        <w:numPr>
          <w:ilvl w:val="1"/>
          <w:numId w:val="3"/>
        </w:numPr>
        <w:rPr/>
      </w:pPr>
      <w:del w:id="579" w:author="Samuel Amarjawahar" w:date="2018-08-14T11:17:00Z">
        <w:r>
          <w:rPr>
            <w:rFonts w:ascii="Century Gothic" w:hAnsi="Century Gothic"/>
            <w:b w:val="false"/>
            <w:color w:val="000000"/>
            <w:sz w:val="22"/>
            <w:szCs w:val="22"/>
          </w:rPr>
          <w:delText>NMS should support to configure any specific alarm as Suppressed state to stop reporting this alarm by NE</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3"/>
        </w:numPr>
        <w:rPr/>
      </w:pPr>
      <w:del w:id="580" w:author="Samuel Amarjawahar" w:date="2018-08-14T11:17:00Z">
        <w:r>
          <w:rPr>
            <w:rFonts w:ascii="Century Gothic" w:hAnsi="Century Gothic"/>
            <w:b w:val="false"/>
            <w:color w:val="000000"/>
            <w:sz w:val="22"/>
            <w:szCs w:val="22"/>
          </w:rPr>
          <w:delText xml:space="preserve">HZ-NMS-Serv-Alarm-Mgmt-000 - </w:delText>
        </w:r>
      </w:del>
      <w:commentRangeStart w:id="20"/>
      <w:r>
        <w:rPr>
          <w:rFonts w:ascii="Century Gothic" w:hAnsi="Century Gothic"/>
          <w:b w:val="false"/>
          <w:color w:val="000000"/>
          <w:sz w:val="22"/>
          <w:szCs w:val="22"/>
        </w:rPr>
        <w:commentReference w:id="19"/>
      </w:r>
      <w:r>
        <w:rPr>
          <w:rFonts w:ascii="Century Gothic" w:hAnsi="Century Gothic"/>
          <w:b w:val="false"/>
          <w:color w:val="000000"/>
          <w:sz w:val="22"/>
          <w:szCs w:val="22"/>
        </w:rPr>
      </w:r>
      <w:del w:id="581" w:author="Samuel Amarjawahar" w:date="2018-08-14T11:17:00Z">
        <w:commentRangeEnd w:id="20"/>
        <w:r>
          <w:commentReference w:id="20"/>
        </w:r>
        <w:r>
          <w:rPr>
            <w:rFonts w:ascii="Century Gothic" w:hAnsi="Century Gothic"/>
            <w:b w:val="false"/>
            <w:color w:val="000000"/>
            <w:sz w:val="22"/>
            <w:szCs w:val="22"/>
          </w:rPr>
          <w:delText xml:space="preserve">NMS should support to configure any specific alarm as Masking state to stop receiving this alarm in NMS - </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582" w:author="Samuel Amarjawahar" w:date="2018-08-14T11:17:00Z">
        <w:r>
          <w:rPr>
            <w:rFonts w:ascii="Century Gothic" w:hAnsi="Century Gothic"/>
            <w:b w:val="false"/>
            <w:color w:val="000000"/>
            <w:sz w:val="22"/>
            <w:szCs w:val="22"/>
          </w:rPr>
          <w:delText xml:space="preserve">HZ-NMS-Serv-Alarm-Mgmt-000 </w:delText>
        </w:r>
      </w:del>
      <w:commentRangeStart w:id="22"/>
      <w:r>
        <w:rPr>
          <w:rFonts w:ascii="Century Gothic" w:hAnsi="Century Gothic"/>
          <w:b w:val="false"/>
          <w:color w:val="000000"/>
          <w:sz w:val="22"/>
          <w:szCs w:val="22"/>
        </w:rPr>
        <w:commentReference w:id="21"/>
      </w:r>
      <w:r>
        <w:rPr>
          <w:rFonts w:ascii="Century Gothic" w:hAnsi="Century Gothic"/>
          <w:b w:val="false"/>
          <w:color w:val="000000"/>
          <w:sz w:val="22"/>
          <w:szCs w:val="22"/>
        </w:rPr>
      </w:r>
      <w:del w:id="583" w:author="Samuel Amarjawahar" w:date="2018-08-14T11:17:00Z">
        <w:commentRangeEnd w:id="22"/>
        <w:r>
          <w:commentReference w:id="22"/>
        </w:r>
        <w:r>
          <w:rPr>
            <w:rFonts w:ascii="Century Gothic" w:hAnsi="Century Gothic"/>
            <w:color w:val="000000"/>
            <w:sz w:val="22"/>
            <w:szCs w:val="22"/>
          </w:rPr>
          <w:delText>history alarms list with the following parameters.</w:delText>
        </w:r>
      </w:del>
    </w:p>
    <w:p>
      <w:pPr>
        <w:pStyle w:val="Heading2"/>
        <w:numPr>
          <w:ilvl w:val="1"/>
          <w:numId w:val="2"/>
        </w:numPr>
        <w:rPr>
          <w:rFonts w:ascii="Century Gothic" w:hAnsi="Century Gothic"/>
          <w:b w:val="false"/>
          <w:b w:val="false"/>
          <w:color w:val="000000"/>
          <w:sz w:val="22"/>
          <w:szCs w:val="22"/>
        </w:rPr>
      </w:pPr>
      <w:del w:id="584" w:author="Samuel Amarjawahar" w:date="2018-08-14T11:17:00Z">
        <w:r>
          <w:rPr>
            <w:rFonts w:ascii="Century Gothic" w:hAnsi="Century Gothic"/>
            <w:b w:val="false"/>
            <w:color w:val="000000"/>
            <w:sz w:val="22"/>
            <w:szCs w:val="22"/>
          </w:rPr>
          <w:delText>active alarms list and NMS should show the 0 – 6Mgmt-00Collect</w:delText>
        </w:r>
      </w:del>
    </w:p>
    <w:p>
      <w:pPr>
        <w:pStyle w:val="Heading2"/>
        <w:numPr>
          <w:ilvl w:val="1"/>
          <w:numId w:val="2"/>
        </w:numPr>
        <w:rPr>
          <w:rFonts w:ascii="Century Gothic" w:hAnsi="Century Gothic"/>
          <w:b w:val="false"/>
          <w:b w:val="false"/>
          <w:color w:val="000000"/>
          <w:sz w:val="22"/>
          <w:szCs w:val="22"/>
        </w:rPr>
      </w:pPr>
      <w:del w:id="585" w:author="Samuel Amarjawahar" w:date="2018-08-14T11:17:00Z">
        <w:r>
          <w:rPr>
            <w:rFonts w:ascii="Century Gothic" w:hAnsi="Century Gothic"/>
            <w:b w:val="false"/>
            <w:color w:val="000000"/>
            <w:sz w:val="22"/>
            <w:szCs w:val="22"/>
          </w:rPr>
          <w:delText>HZ-NMS-Serv-Alarm-</w:delText>
        </w:r>
      </w:del>
    </w:p>
    <w:tbl>
      <w:tblPr>
        <w:tblW w:w="9067" w:type="dxa"/>
        <w:jc w:val="left"/>
        <w:tblInd w:w="-1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98" w:type="dxa"/>
          <w:bottom w:w="0" w:type="dxa"/>
          <w:right w:w="108" w:type="dxa"/>
        </w:tblCellMar>
      </w:tblPr>
      <w:tblGrid>
        <w:gridCol w:w="3385"/>
        <w:gridCol w:w="5681"/>
      </w:tblGrid>
      <w:tr>
        <w:trPr/>
        <w:tc>
          <w:tcPr>
            <w:tcW w:w="3385"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586" w:author="Samuel Amarjawahar" w:date="2018-08-14T11:17:00Z">
              <w:r>
                <w:rPr>
                  <w:rFonts w:eastAsia="Calibri" w:cs="Latha" w:ascii="Century Gothic" w:hAnsi="Century Gothic"/>
                  <w:b/>
                  <w:bCs/>
                  <w:color w:val="FFFFFF"/>
                  <w:sz w:val="20"/>
                  <w:szCs w:val="20"/>
                  <w:lang w:val="ru-RU" w:eastAsia="en-US" w:bidi="ar-SA"/>
                </w:rPr>
                <w:delText>Attribute</w:delText>
              </w:r>
            </w:del>
          </w:p>
        </w:tc>
        <w:tc>
          <w:tcPr>
            <w:tcW w:w="5681"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587" w:author="Samuel Amarjawahar" w:date="2018-08-14T11:17:00Z">
              <w:r>
                <w:rPr>
                  <w:rFonts w:eastAsia="Calibri" w:cs="Latha" w:ascii="Century Gothic" w:hAnsi="Century Gothic"/>
                  <w:b/>
                  <w:bCs/>
                  <w:color w:val="FFFFFF"/>
                  <w:sz w:val="20"/>
                  <w:szCs w:val="20"/>
                  <w:lang w:val="ru-RU" w:eastAsia="en-US" w:bidi="ar-SA"/>
                </w:rPr>
                <w:delText>Description</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88" w:author="Samuel Amarjawahar" w:date="2018-08-14T11:17:00Z">
              <w:r>
                <w:rPr>
                  <w:rFonts w:eastAsia="Calibri" w:cs="Latha" w:ascii="Century Gothic" w:hAnsi="Century Gothic"/>
                  <w:sz w:val="20"/>
                  <w:szCs w:val="20"/>
                  <w:lang w:val="ru-RU" w:eastAsia="en-US" w:bidi="ar-SA"/>
                </w:rPr>
                <w:delText>FAULT</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589" w:author="Samuel Amarjawahar" w:date="2018-08-14T11:17:00Z">
              <w:r>
                <w:rPr>
                  <w:rFonts w:eastAsia="Calibri" w:cs="Latha" w:ascii="Century Gothic" w:hAnsi="Century Gothic"/>
                  <w:sz w:val="20"/>
                  <w:szCs w:val="20"/>
                  <w:lang w:val="ru-RU" w:eastAsia="en-US" w:bidi="ar-SA"/>
                </w:rPr>
                <w:delText>Unique identifier of FAULT</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90" w:author="Samuel Amarjawahar" w:date="2018-08-14T11:17:00Z">
              <w:r>
                <w:rPr>
                  <w:rFonts w:eastAsia="Calibri" w:cs="Latha" w:ascii="Century Gothic" w:hAnsi="Century Gothic"/>
                  <w:sz w:val="20"/>
                  <w:szCs w:val="20"/>
                  <w:lang w:val="ru-RU" w:eastAsia="en-US" w:bidi="ar-SA"/>
                </w:rPr>
                <w:delText>ISSUER</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591" w:author="Samuel Amarjawahar" w:date="2018-08-14T11:17:00Z">
              <w:r>
                <w:rPr>
                  <w:rFonts w:eastAsia="Calibri" w:cs="Latha" w:ascii="Century Gothic" w:hAnsi="Century Gothic"/>
                  <w:sz w:val="20"/>
                  <w:szCs w:val="20"/>
                  <w:lang w:val="ru-RU" w:eastAsia="en-US" w:bidi="ar-SA"/>
                </w:rPr>
                <w:delText>Chassis, card, device, module, port</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92" w:author="Samuel Amarjawahar" w:date="2018-08-14T11:17:00Z">
              <w:r>
                <w:rPr>
                  <w:rFonts w:eastAsia="Calibri" w:cs="Latha" w:ascii="Century Gothic" w:hAnsi="Century Gothic"/>
                  <w:sz w:val="20"/>
                  <w:szCs w:val="20"/>
                  <w:lang w:val="ru-RU" w:eastAsia="en-US" w:bidi="ar-SA"/>
                </w:rPr>
                <w:delText>SEVERITY</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593" w:author="Samuel Amarjawahar" w:date="2018-08-14T11:17:00Z">
              <w:r>
                <w:rPr>
                  <w:rFonts w:eastAsia="Calibri" w:cs="Latha" w:ascii="Century Gothic" w:hAnsi="Century Gothic"/>
                  <w:sz w:val="20"/>
                  <w:szCs w:val="20"/>
                  <w:lang w:val="ru-RU" w:eastAsia="en-US" w:bidi="ar-SA"/>
                </w:rPr>
                <w:delText>Critical, Major, Minor, Warning, Normal</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94" w:author="Samuel Amarjawahar" w:date="2018-08-14T11:17:00Z">
              <w:r>
                <w:rPr>
                  <w:rFonts w:eastAsia="Calibri" w:cs="Latha" w:ascii="Century Gothic" w:hAnsi="Century Gothic"/>
                  <w:sz w:val="20"/>
                  <w:szCs w:val="20"/>
                  <w:lang w:val="ru-RU" w:eastAsia="en-US" w:bidi="ar-SA"/>
                </w:rPr>
                <w:delText>Raising timestamp</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595" w:author="Samuel Amarjawahar" w:date="2018-08-14T11:17:00Z">
              <w:r>
                <w:rPr>
                  <w:rFonts w:eastAsia="Calibri" w:cs="Latha" w:ascii="Century Gothic" w:hAnsi="Century Gothic"/>
                  <w:sz w:val="20"/>
                  <w:szCs w:val="20"/>
                  <w:lang w:val="ru-RU" w:eastAsia="en-US" w:bidi="ar-SA"/>
                </w:rPr>
                <w:delText>When FAULT raised and ALARM was created</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96" w:author="Samuel Amarjawahar" w:date="2018-08-14T11:17:00Z">
              <w:r>
                <w:rPr>
                  <w:rFonts w:eastAsia="Calibri" w:cs="Latha" w:ascii="Century Gothic" w:hAnsi="Century Gothic"/>
                  <w:sz w:val="20"/>
                  <w:szCs w:val="20"/>
                  <w:lang w:val="ru-RU" w:eastAsia="en-US" w:bidi="ar-SA"/>
                </w:rPr>
                <w:delText>Clearance status</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597" w:author="Samuel Amarjawahar" w:date="2018-08-14T11:17:00Z">
              <w:r>
                <w:rPr>
                  <w:rFonts w:eastAsia="Calibri" w:cs="Latha" w:ascii="Century Gothic" w:hAnsi="Century Gothic"/>
                  <w:sz w:val="20"/>
                  <w:szCs w:val="20"/>
                  <w:lang w:val="ru-RU" w:eastAsia="en-US" w:bidi="ar-SA"/>
                </w:rPr>
                <w:delText>If ALARM is cleared</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598" w:author="Samuel Amarjawahar" w:date="2018-08-14T11:17:00Z">
              <w:r>
                <w:rPr>
                  <w:rFonts w:eastAsia="Calibri" w:cs="Latha" w:ascii="Century Gothic" w:hAnsi="Century Gothic"/>
                  <w:sz w:val="20"/>
                  <w:szCs w:val="20"/>
                  <w:lang w:val="ru-RU" w:eastAsia="en-US" w:bidi="ar-SA"/>
                </w:rPr>
                <w:delText>Clearance profile</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599" w:author="Samuel Amarjawahar" w:date="2018-08-14T11:17:00Z">
              <w:r>
                <w:rPr>
                  <w:rFonts w:eastAsia="Calibri" w:cs="Latha" w:ascii="Century Gothic" w:hAnsi="Century Gothic"/>
                  <w:sz w:val="20"/>
                  <w:szCs w:val="20"/>
                  <w:lang w:val="ru-RU" w:eastAsia="en-US" w:bidi="ar-SA"/>
                </w:rPr>
                <w:delText>Auto or manual clearing of alarm</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600" w:author="Samuel Amarjawahar" w:date="2018-08-14T11:17:00Z">
              <w:r>
                <w:rPr>
                  <w:rFonts w:eastAsia="Calibri" w:cs="Latha" w:ascii="Century Gothic" w:hAnsi="Century Gothic"/>
                  <w:sz w:val="20"/>
                  <w:szCs w:val="20"/>
                  <w:lang w:val="ru-RU" w:eastAsia="en-US" w:bidi="ar-SA"/>
                </w:rPr>
                <w:delText>Clearance user</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601" w:author="Samuel Amarjawahar" w:date="2018-08-14T11:17:00Z">
              <w:r>
                <w:rPr>
                  <w:rFonts w:eastAsia="Calibri" w:cs="Latha" w:ascii="Century Gothic" w:hAnsi="Century Gothic"/>
                  <w:sz w:val="20"/>
                  <w:szCs w:val="20"/>
                  <w:lang w:val="ru-RU" w:eastAsia="en-US" w:bidi="ar-SA"/>
                </w:rPr>
                <w:delText>Who cleared ALARM</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602" w:author="Samuel Amarjawahar" w:date="2018-08-14T11:17:00Z">
              <w:r>
                <w:rPr>
                  <w:rFonts w:eastAsia="Calibri" w:cs="Latha" w:ascii="Century Gothic" w:hAnsi="Century Gothic"/>
                  <w:sz w:val="20"/>
                  <w:szCs w:val="20"/>
                  <w:lang w:val="ru-RU" w:eastAsia="en-US" w:bidi="ar-SA"/>
                </w:rPr>
                <w:delText>Clearance timestamp</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603" w:author="Samuel Amarjawahar" w:date="2018-08-14T11:17:00Z">
              <w:r>
                <w:rPr>
                  <w:rFonts w:eastAsia="Calibri" w:cs="Latha" w:ascii="Century Gothic" w:hAnsi="Century Gothic"/>
                  <w:sz w:val="20"/>
                  <w:szCs w:val="20"/>
                  <w:lang w:val="ru-RU" w:eastAsia="en-US" w:bidi="ar-SA"/>
                </w:rPr>
                <w:delText>When ALARM was cleared</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604" w:author="Samuel Amarjawahar" w:date="2018-08-14T11:17:00Z">
              <w:r>
                <w:rPr>
                  <w:rFonts w:eastAsia="Calibri" w:cs="Latha" w:ascii="Century Gothic" w:hAnsi="Century Gothic"/>
                  <w:sz w:val="20"/>
                  <w:szCs w:val="20"/>
                  <w:lang w:val="ru-RU" w:eastAsia="en-US" w:bidi="ar-SA"/>
                </w:rPr>
                <w:delText>Acknowledgment status</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605" w:author="Samuel Amarjawahar" w:date="2018-08-14T11:17:00Z">
              <w:r>
                <w:rPr>
                  <w:rFonts w:eastAsia="Calibri" w:cs="Latha" w:ascii="Century Gothic" w:hAnsi="Century Gothic"/>
                  <w:sz w:val="20"/>
                  <w:szCs w:val="20"/>
                  <w:lang w:val="ru-RU" w:eastAsia="en-US" w:bidi="ar-SA"/>
                </w:rPr>
                <w:delText>If ALARM is acknowledged</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606" w:author="Samuel Amarjawahar" w:date="2018-08-14T11:17:00Z">
              <w:r>
                <w:rPr>
                  <w:rFonts w:eastAsia="Calibri" w:cs="Latha" w:ascii="Century Gothic" w:hAnsi="Century Gothic"/>
                  <w:sz w:val="20"/>
                  <w:szCs w:val="20"/>
                  <w:lang w:val="ru-RU" w:eastAsia="en-US" w:bidi="ar-SA"/>
                </w:rPr>
                <w:delText>Acknowledgment profile</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607" w:author="Samuel Amarjawahar" w:date="2018-08-14T11:17:00Z">
              <w:r>
                <w:rPr>
                  <w:rFonts w:eastAsia="Calibri" w:cs="Latha" w:ascii="Century Gothic" w:hAnsi="Century Gothic"/>
                  <w:sz w:val="20"/>
                  <w:szCs w:val="20"/>
                  <w:lang w:val="ru-RU" w:eastAsia="en-US" w:bidi="ar-SA"/>
                </w:rPr>
                <w:delText>Auto or manual acknowledging of alarm</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608" w:author="Samuel Amarjawahar" w:date="2018-08-14T11:17:00Z">
              <w:r>
                <w:rPr>
                  <w:rFonts w:eastAsia="Calibri" w:cs="Latha" w:ascii="Century Gothic" w:hAnsi="Century Gothic"/>
                  <w:sz w:val="20"/>
                  <w:szCs w:val="20"/>
                  <w:lang w:val="ru-RU" w:eastAsia="en-US" w:bidi="ar-SA"/>
                </w:rPr>
                <w:delText>Acknowledgment user</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609" w:author="Samuel Amarjawahar" w:date="2018-08-14T11:17:00Z">
              <w:r>
                <w:rPr>
                  <w:rFonts w:eastAsia="Calibri" w:cs="Latha" w:ascii="Century Gothic" w:hAnsi="Century Gothic"/>
                  <w:sz w:val="20"/>
                  <w:szCs w:val="20"/>
                  <w:lang w:val="ru-RU" w:eastAsia="en-US" w:bidi="ar-SA"/>
                </w:rPr>
                <w:delText xml:space="preserve">Who acknowledged ALARM </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610" w:author="Samuel Amarjawahar" w:date="2018-08-14T11:17:00Z">
              <w:r>
                <w:rPr>
                  <w:rFonts w:eastAsia="Calibri" w:cs="Latha" w:ascii="Century Gothic" w:hAnsi="Century Gothic"/>
                  <w:sz w:val="20"/>
                  <w:szCs w:val="20"/>
                  <w:lang w:val="ru-RU" w:eastAsia="en-US" w:bidi="ar-SA"/>
                </w:rPr>
                <w:delText>Acknowledgment timestamp</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611" w:author="Samuel Amarjawahar" w:date="2018-08-14T11:17:00Z">
              <w:r>
                <w:rPr>
                  <w:rFonts w:eastAsia="Calibri" w:cs="Latha" w:ascii="Century Gothic" w:hAnsi="Century Gothic"/>
                  <w:sz w:val="20"/>
                  <w:szCs w:val="20"/>
                  <w:lang w:val="ru-RU" w:eastAsia="en-US" w:bidi="ar-SA"/>
                </w:rPr>
                <w:delText>When ALARM was acknowledged</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612" w:author="Samuel Amarjawahar" w:date="2018-08-14T11:17:00Z">
              <w:r>
                <w:rPr>
                  <w:rFonts w:eastAsia="Calibri" w:cs="Latha" w:ascii="Century Gothic" w:hAnsi="Century Gothic"/>
                  <w:sz w:val="20"/>
                  <w:szCs w:val="20"/>
                  <w:lang w:val="ru-RU" w:eastAsia="en-US" w:bidi="ar-SA"/>
                </w:rPr>
                <w:delText>Comment</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613" w:author="Samuel Amarjawahar" w:date="2018-08-14T11:17:00Z">
              <w:r>
                <w:rPr>
                  <w:rFonts w:eastAsia="Calibri" w:cs="Latha" w:ascii="Century Gothic" w:hAnsi="Century Gothic"/>
                  <w:sz w:val="20"/>
                  <w:szCs w:val="20"/>
                  <w:lang w:val="ru-RU" w:eastAsia="en-US" w:bidi="ar-SA"/>
                </w:rPr>
                <w:delText>Comment text</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614" w:author="Samuel Amarjawahar" w:date="2018-08-14T11:17:00Z">
              <w:r>
                <w:rPr>
                  <w:rFonts w:eastAsia="Calibri" w:cs="Latha" w:ascii="Century Gothic" w:hAnsi="Century Gothic"/>
                  <w:sz w:val="20"/>
                  <w:szCs w:val="20"/>
                  <w:lang w:val="ru-RU" w:eastAsia="en-US" w:bidi="ar-SA"/>
                </w:rPr>
                <w:delText>Comment user</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615" w:author="Samuel Amarjawahar" w:date="2018-08-14T11:17:00Z">
              <w:r>
                <w:rPr>
                  <w:rFonts w:eastAsia="Calibri" w:cs="Latha" w:ascii="Century Gothic" w:hAnsi="Century Gothic"/>
                  <w:sz w:val="20"/>
                  <w:szCs w:val="20"/>
                  <w:lang w:val="ru-RU" w:eastAsia="en-US" w:bidi="ar-SA"/>
                </w:rPr>
                <w:delText>Who modified ALARM comment last time</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616" w:author="Samuel Amarjawahar" w:date="2018-08-14T11:17:00Z">
              <w:r>
                <w:rPr>
                  <w:rFonts w:eastAsia="Calibri" w:cs="Latha" w:ascii="Century Gothic" w:hAnsi="Century Gothic"/>
                  <w:sz w:val="20"/>
                  <w:szCs w:val="20"/>
                  <w:lang w:val="ru-RU" w:eastAsia="en-US" w:bidi="ar-SA"/>
                </w:rPr>
                <w:delText>Comment timestamp</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617" w:author="Samuel Amarjawahar" w:date="2018-08-14T11:17:00Z">
              <w:r>
                <w:rPr>
                  <w:rFonts w:eastAsia="Calibri" w:cs="Latha" w:ascii="Century Gothic" w:hAnsi="Century Gothic"/>
                  <w:sz w:val="20"/>
                  <w:szCs w:val="20"/>
                  <w:lang w:val="ru-RU" w:eastAsia="en-US" w:bidi="ar-SA"/>
                </w:rPr>
                <w:delText>When ALARM comment was modified last time</w:delText>
              </w:r>
            </w:del>
          </w:p>
        </w:tc>
      </w:tr>
    </w:tbl>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18" w:author="Samuel Amarjawahar" w:date="2018-08-14T11:17:00Z">
        <w:r>
          <w:rPr>
            <w:rFonts w:ascii="Century Gothic" w:hAnsi="Century Gothic"/>
            <w:color w:val="000000"/>
            <w:sz w:val="22"/>
            <w:szCs w:val="22"/>
          </w:rPr>
          <w:delText>Clearance Time</w:delText>
        </w:r>
      </w:del>
    </w:p>
    <w:p>
      <w:pPr>
        <w:pStyle w:val="Heading2"/>
        <w:numPr>
          <w:ilvl w:val="1"/>
          <w:numId w:val="3"/>
        </w:numPr>
        <w:rPr/>
      </w:pPr>
      <w:del w:id="619" w:author="Samuel Amarjawahar" w:date="2018-08-14T11:17:00Z">
        <w:r>
          <w:rPr>
            <w:rFonts w:ascii="Century Gothic" w:hAnsi="Century Gothic"/>
            <w:color w:val="000000"/>
            <w:sz w:val="22"/>
            <w:szCs w:val="22"/>
          </w:rPr>
          <w:delText>Alarm Last Occurrence Time</w:delText>
        </w:r>
      </w:del>
    </w:p>
    <w:p>
      <w:pPr>
        <w:pStyle w:val="Heading2"/>
        <w:numPr>
          <w:ilvl w:val="1"/>
          <w:numId w:val="3"/>
        </w:numPr>
        <w:rPr/>
      </w:pPr>
      <w:del w:id="620" w:author="Samuel Amarjawahar" w:date="2018-08-14T11:17:00Z">
        <w:r>
          <w:rPr>
            <w:rFonts w:ascii="Century Gothic" w:hAnsi="Century Gothic"/>
            <w:color w:val="000000"/>
            <w:sz w:val="22"/>
            <w:szCs w:val="22"/>
          </w:rPr>
          <w:delText>Alarm First Occurrence Time</w:delText>
        </w:r>
      </w:del>
    </w:p>
    <w:p>
      <w:pPr>
        <w:pStyle w:val="Heading2"/>
        <w:numPr>
          <w:ilvl w:val="1"/>
          <w:numId w:val="3"/>
        </w:numPr>
        <w:rPr/>
      </w:pPr>
      <w:del w:id="621" w:author="Samuel Amarjawahar" w:date="2018-08-14T11:17:00Z">
        <w:r>
          <w:rPr>
            <w:rFonts w:ascii="Century Gothic" w:hAnsi="Century Gothic"/>
            <w:color w:val="000000"/>
            <w:sz w:val="22"/>
            <w:szCs w:val="22"/>
          </w:rPr>
          <w:delText>Alarm Occurrence count</w:delText>
        </w:r>
      </w:del>
    </w:p>
    <w:p>
      <w:pPr>
        <w:pStyle w:val="Heading2"/>
        <w:numPr>
          <w:ilvl w:val="1"/>
          <w:numId w:val="3"/>
        </w:numPr>
        <w:rPr/>
      </w:pPr>
      <w:del w:id="622" w:author="Samuel Amarjawahar" w:date="2018-08-14T11:17:00Z">
        <w:r>
          <w:rPr>
            <w:rFonts w:ascii="Century Gothic" w:hAnsi="Century Gothic"/>
            <w:color w:val="000000"/>
            <w:sz w:val="22"/>
            <w:szCs w:val="22"/>
          </w:rPr>
          <w:delText>Location Information</w:delText>
        </w:r>
      </w:del>
    </w:p>
    <w:p>
      <w:pPr>
        <w:pStyle w:val="Heading2"/>
        <w:numPr>
          <w:ilvl w:val="1"/>
          <w:numId w:val="3"/>
        </w:numPr>
        <w:rPr/>
      </w:pPr>
      <w:del w:id="623" w:author="Samuel Amarjawahar" w:date="2018-08-14T11:17:00Z">
        <w:r>
          <w:rPr>
            <w:rFonts w:ascii="Century Gothic" w:hAnsi="Century Gothic"/>
            <w:color w:val="000000"/>
            <w:sz w:val="22"/>
            <w:szCs w:val="22"/>
          </w:rPr>
          <w:delText>Alarm Source</w:delText>
        </w:r>
      </w:del>
    </w:p>
    <w:p>
      <w:pPr>
        <w:pStyle w:val="Heading2"/>
        <w:numPr>
          <w:ilvl w:val="1"/>
          <w:numId w:val="3"/>
        </w:numPr>
        <w:rPr/>
      </w:pPr>
      <w:del w:id="624" w:author="Samuel Amarjawahar" w:date="2018-08-14T11:17:00Z">
        <w:r>
          <w:rPr>
            <w:rFonts w:ascii="Century Gothic" w:hAnsi="Century Gothic"/>
            <w:color w:val="000000"/>
            <w:sz w:val="22"/>
            <w:szCs w:val="22"/>
          </w:rPr>
          <w:delText>Alarm Name</w:delText>
        </w:r>
      </w:del>
    </w:p>
    <w:p>
      <w:pPr>
        <w:pStyle w:val="Heading2"/>
        <w:numPr>
          <w:ilvl w:val="1"/>
          <w:numId w:val="3"/>
        </w:numPr>
        <w:rPr/>
      </w:pPr>
      <w:del w:id="625" w:author="Samuel Amarjawahar" w:date="2018-08-14T11:17:00Z">
        <w:r>
          <w:rPr>
            <w:rFonts w:ascii="Century Gothic" w:hAnsi="Century Gothic"/>
            <w:color w:val="000000"/>
            <w:sz w:val="22"/>
            <w:szCs w:val="22"/>
          </w:rPr>
          <w:delText>SeverityAlarm ID</w:delText>
        </w:r>
      </w:del>
      <w:commentRangeStart w:id="24"/>
      <w:r>
        <w:rPr>
          <w:rFonts w:ascii="Century Gothic" w:hAnsi="Century Gothic"/>
          <w:color w:val="000000"/>
          <w:sz w:val="22"/>
          <w:szCs w:val="22"/>
        </w:rPr>
        <w:commentReference w:id="23"/>
      </w:r>
      <w:r>
        <w:rPr>
          <w:rFonts w:ascii="Century Gothic" w:hAnsi="Century Gothic"/>
          <w:color w:val="000000"/>
          <w:sz w:val="22"/>
          <w:szCs w:val="22"/>
        </w:rPr>
      </w:r>
      <w:del w:id="626" w:author="Samuel Amarjawahar" w:date="2018-08-14T11:17:00Z">
        <w:commentRangeEnd w:id="24"/>
        <w:r>
          <w:commentReference w:id="24"/>
        </w:r>
        <w:r>
          <w:rPr>
            <w:rFonts w:ascii="Century Gothic" w:hAnsi="Century Gothic"/>
            <w:b w:val="false"/>
            <w:color w:val="000000"/>
            <w:sz w:val="22"/>
            <w:szCs w:val="22"/>
          </w:rPr>
          <w:delText>’NE Face Plate View‘Chassis view NMS should support to locate the associated port of the selected alarm from alarms list GUI to 0 – 1gmt-00itoron</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627" w:author="Samuel Amarjawahar" w:date="2018-08-14T11:17:00Z">
        <w:r>
          <w:rPr>
            <w:rFonts w:ascii="Century Gothic" w:hAnsi="Century Gothic"/>
            <w:b w:val="false"/>
            <w:color w:val="000000"/>
            <w:sz w:val="22"/>
            <w:szCs w:val="22"/>
          </w:rPr>
          <w:delText>HZ-NMS-Serv-Alarm-M</w:delText>
        </w:r>
      </w:del>
      <w:del w:id="628" w:author="Samuel Amarjawahar" w:date="2018-08-14T11:17:00Z">
        <w:r>
          <w:rPr>
            <w:rFonts w:ascii="Century Gothic" w:hAnsi="Century Gothic"/>
            <w:b w:val="false"/>
            <w:color w:val="5B9BD5"/>
            <w:sz w:val="20"/>
            <w:szCs w:val="20"/>
          </w:rPr>
          <w:delText>Note: Alarms List in this section refers both the active alarms list and history alarms list.</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629" w:author="Samuel Amarjawahar" w:date="2018-08-14T11:17:00Z">
        <w:r>
          <w:rPr>
            <w:rFonts w:ascii="Century Gothic" w:hAnsi="Century Gothic"/>
            <w:b w:val="false"/>
            <w:color w:val="000000"/>
            <w:sz w:val="22"/>
            <w:szCs w:val="22"/>
          </w:rPr>
          <w:delText xml:space="preserve">HZ-NMS-Serv-Alarm-Mgmt-000 – </w:delText>
        </w:r>
      </w:del>
      <w:del w:id="630" w:author="Samuel Amarjawahar" w:date="2018-08-14T11:17:00Z">
        <w:r>
          <w:rPr>
            <w:rFonts w:ascii="Century Gothic" w:hAnsi="Century Gothic"/>
            <w:color w:val="000000"/>
            <w:sz w:val="22"/>
            <w:szCs w:val="22"/>
          </w:rPr>
          <w:delText>NMS should show events list with the following parameters.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631" w:author="Samuel Amarjawahar" w:date="2018-08-14T11:17:00Z">
        <w:r>
          <w:rPr>
            <w:rFonts w:ascii="Century Gothic" w:hAnsi="Century Gothic"/>
            <w:color w:val="000000"/>
            <w:sz w:val="22"/>
            <w:szCs w:val="22"/>
          </w:rPr>
          <w:delText>Event ID</w:delText>
        </w:r>
      </w:del>
    </w:p>
    <w:p>
      <w:pPr>
        <w:pStyle w:val="Heading2"/>
        <w:numPr>
          <w:ilvl w:val="1"/>
          <w:numId w:val="3"/>
        </w:numPr>
        <w:rPr>
          <w:rFonts w:ascii="Century Gothic" w:hAnsi="Century Gothic"/>
          <w:color w:val="000000"/>
          <w:sz w:val="22"/>
          <w:szCs w:val="22"/>
        </w:rPr>
      </w:pPr>
      <w:del w:id="632" w:author="Samuel Amarjawahar" w:date="2018-08-14T11:17:00Z">
        <w:r>
          <w:rPr>
            <w:rFonts w:ascii="Century Gothic" w:hAnsi="Century Gothic"/>
            <w:color w:val="000000"/>
            <w:sz w:val="22"/>
            <w:szCs w:val="22"/>
          </w:rPr>
          <w:delText>Event Name</w:delText>
        </w:r>
      </w:del>
    </w:p>
    <w:p>
      <w:pPr>
        <w:pStyle w:val="Heading2"/>
        <w:numPr>
          <w:ilvl w:val="1"/>
          <w:numId w:val="3"/>
        </w:numPr>
        <w:rPr>
          <w:rFonts w:ascii="Century Gothic" w:hAnsi="Century Gothic"/>
          <w:color w:val="000000"/>
          <w:sz w:val="22"/>
          <w:szCs w:val="22"/>
        </w:rPr>
      </w:pPr>
      <w:del w:id="633" w:author="Samuel Amarjawahar" w:date="2018-08-14T11:17:00Z">
        <w:r>
          <w:rPr>
            <w:rFonts w:ascii="Century Gothic" w:hAnsi="Century Gothic"/>
            <w:color w:val="000000"/>
            <w:sz w:val="22"/>
            <w:szCs w:val="22"/>
          </w:rPr>
          <w:delText>Event Source</w:delText>
        </w:r>
      </w:del>
    </w:p>
    <w:p>
      <w:pPr>
        <w:pStyle w:val="Heading2"/>
        <w:numPr>
          <w:ilvl w:val="1"/>
          <w:numId w:val="3"/>
        </w:numPr>
        <w:rPr>
          <w:rFonts w:ascii="Century Gothic" w:hAnsi="Century Gothic"/>
          <w:color w:val="000000"/>
          <w:sz w:val="22"/>
          <w:szCs w:val="22"/>
        </w:rPr>
      </w:pPr>
      <w:del w:id="634" w:author="Samuel Amarjawahar" w:date="2018-08-14T11:17:00Z">
        <w:r>
          <w:rPr>
            <w:rFonts w:ascii="Century Gothic" w:hAnsi="Century Gothic"/>
            <w:color w:val="000000"/>
            <w:sz w:val="22"/>
            <w:szCs w:val="22"/>
          </w:rPr>
          <w:delText>Location Information</w:delText>
        </w:r>
      </w:del>
    </w:p>
    <w:p>
      <w:pPr>
        <w:pStyle w:val="Heading2"/>
        <w:numPr>
          <w:ilvl w:val="1"/>
          <w:numId w:val="3"/>
        </w:numPr>
        <w:rPr>
          <w:rFonts w:ascii="Century Gothic" w:hAnsi="Century Gothic"/>
          <w:color w:val="000000"/>
          <w:sz w:val="22"/>
          <w:szCs w:val="22"/>
        </w:rPr>
      </w:pPr>
      <w:del w:id="635" w:author="Samuel Amarjawahar" w:date="2018-08-14T11:17:00Z">
        <w:r>
          <w:rPr>
            <w:rFonts w:ascii="Century Gothic" w:hAnsi="Century Gothic"/>
            <w:color w:val="000000"/>
            <w:sz w:val="22"/>
            <w:szCs w:val="22"/>
          </w:rPr>
          <w:delText>Event Occurrence count</w:delText>
        </w:r>
      </w:del>
    </w:p>
    <w:p>
      <w:pPr>
        <w:pStyle w:val="Heading2"/>
        <w:numPr>
          <w:ilvl w:val="1"/>
          <w:numId w:val="3"/>
        </w:numPr>
        <w:rPr>
          <w:rFonts w:ascii="Century Gothic" w:hAnsi="Century Gothic"/>
          <w:color w:val="000000"/>
          <w:sz w:val="22"/>
          <w:szCs w:val="22"/>
        </w:rPr>
      </w:pPr>
      <w:del w:id="636" w:author="Samuel Amarjawahar" w:date="2018-08-14T11:17:00Z">
        <w:r>
          <w:rPr>
            <w:rFonts w:ascii="Century Gothic" w:hAnsi="Century Gothic"/>
            <w:color w:val="000000"/>
            <w:sz w:val="22"/>
            <w:szCs w:val="22"/>
          </w:rPr>
          <w:delText>Event First Occurrence Time</w:delText>
        </w:r>
      </w:del>
    </w:p>
    <w:p>
      <w:pPr>
        <w:pStyle w:val="Heading2"/>
        <w:numPr>
          <w:ilvl w:val="1"/>
          <w:numId w:val="3"/>
        </w:numPr>
        <w:rPr>
          <w:rFonts w:ascii="Century Gothic" w:hAnsi="Century Gothic"/>
          <w:color w:val="000000"/>
          <w:sz w:val="22"/>
          <w:szCs w:val="22"/>
        </w:rPr>
      </w:pPr>
      <w:del w:id="637" w:author="Samuel Amarjawahar" w:date="2018-08-14T11:17:00Z">
        <w:r>
          <w:rPr>
            <w:rFonts w:ascii="Century Gothic" w:hAnsi="Century Gothic"/>
            <w:color w:val="000000"/>
            <w:sz w:val="22"/>
            <w:szCs w:val="22"/>
          </w:rPr>
          <w:delText>Event Last Occurrence Time</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3"/>
        </w:numPr>
        <w:rPr>
          <w:rFonts w:ascii="Century Gothic" w:hAnsi="Century Gothic"/>
          <w:b w:val="false"/>
          <w:b w:val="false"/>
          <w:bCs w:val="false"/>
        </w:rPr>
      </w:pPr>
      <w:del w:id="638" w:author="Samuel Amarjawahar" w:date="2018-08-14T11:17:00Z">
        <w:bookmarkStart w:id="32" w:name="_Toc521691084111111111111111111111111"/>
        <w:bookmarkEnd w:id="32"/>
        <w:r>
          <w:rPr>
            <w:rFonts w:ascii="Century Gothic" w:hAnsi="Century Gothic"/>
            <w:b w:val="false"/>
            <w:bCs w:val="false"/>
          </w:rPr>
          <w:delText>Alarm monitoring</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del w:id="639" w:author="Samuel Amarjawahar" w:date="2018-08-14T11:17:00Z">
        <w:r>
          <w:rPr>
            <w:rFonts w:ascii="Century Gothic" w:hAnsi="Century Gothic"/>
            <w:b w:val="false"/>
            <w:color w:val="5B9BD5"/>
            <w:sz w:val="20"/>
            <w:szCs w:val="20"/>
          </w:rPr>
          <w:delText>NMS should associate each alarm with date, time, port, network element, chassis, card, link, path and domain.</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000000"/>
          <w:sz w:val="22"/>
          <w:szCs w:val="22"/>
        </w:rPr>
      </w:pPr>
      <w:commentRangeStart w:id="26"/>
      <w:r>
        <w:rPr/>
        <w:commentReference w:id="25"/>
      </w:r>
      <w:commentRangeEnd w:id="26"/>
      <w:r>
        <w:commentReference w:id="26"/>
      </w:r>
      <w:r>
        <w:rPr/>
      </w:r>
    </w:p>
    <w:p>
      <w:pPr>
        <w:pStyle w:val="Heading2"/>
        <w:numPr>
          <w:ilvl w:val="1"/>
          <w:numId w:val="3"/>
        </w:numPr>
        <w:rPr/>
      </w:pPr>
      <w:del w:id="640" w:author="Samuel Amarjawahar" w:date="2018-08-14T11:17:00Z">
        <w:r>
          <w:rPr>
            <w:rFonts w:ascii="Century Gothic" w:hAnsi="Century Gothic"/>
            <w:color w:val="000000"/>
            <w:sz w:val="22"/>
            <w:szCs w:val="22"/>
          </w:rPr>
          <w:delText>Clearance Time</w:delText>
        </w:r>
      </w:del>
    </w:p>
    <w:p>
      <w:pPr>
        <w:pStyle w:val="Heading2"/>
        <w:numPr>
          <w:ilvl w:val="1"/>
          <w:numId w:val="3"/>
        </w:numPr>
        <w:rPr/>
      </w:pPr>
      <w:del w:id="641" w:author="Samuel Amarjawahar" w:date="2018-08-14T11:17:00Z">
        <w:r>
          <w:rPr>
            <w:rFonts w:ascii="Century Gothic" w:hAnsi="Century Gothic"/>
            <w:color w:val="000000"/>
            <w:sz w:val="22"/>
            <w:szCs w:val="22"/>
          </w:rPr>
          <w:delText>Alarm Last Occurrence Time</w:delText>
        </w:r>
      </w:del>
    </w:p>
    <w:p>
      <w:pPr>
        <w:pStyle w:val="Heading2"/>
        <w:numPr>
          <w:ilvl w:val="1"/>
          <w:numId w:val="3"/>
        </w:numPr>
        <w:rPr/>
      </w:pPr>
      <w:del w:id="642" w:author="Samuel Amarjawahar" w:date="2018-08-14T11:17:00Z">
        <w:r>
          <w:rPr>
            <w:rFonts w:ascii="Century Gothic" w:hAnsi="Century Gothic"/>
            <w:color w:val="000000"/>
            <w:sz w:val="22"/>
            <w:szCs w:val="22"/>
          </w:rPr>
          <w:delText>Alarm First Occurrence Time</w:delText>
        </w:r>
      </w:del>
    </w:p>
    <w:p>
      <w:pPr>
        <w:pStyle w:val="Heading2"/>
        <w:numPr>
          <w:ilvl w:val="1"/>
          <w:numId w:val="3"/>
        </w:numPr>
        <w:rPr/>
      </w:pPr>
      <w:del w:id="643" w:author="Samuel Amarjawahar" w:date="2018-08-14T11:17:00Z">
        <w:r>
          <w:rPr>
            <w:rFonts w:ascii="Century Gothic" w:hAnsi="Century Gothic"/>
            <w:color w:val="000000"/>
            <w:sz w:val="22"/>
            <w:szCs w:val="22"/>
          </w:rPr>
          <w:delText>Alarm Occurrence count</w:delText>
        </w:r>
      </w:del>
    </w:p>
    <w:p>
      <w:pPr>
        <w:pStyle w:val="Heading2"/>
        <w:numPr>
          <w:ilvl w:val="1"/>
          <w:numId w:val="3"/>
        </w:numPr>
        <w:rPr/>
      </w:pPr>
      <w:del w:id="644" w:author="Samuel Amarjawahar" w:date="2018-08-14T11:17:00Z">
        <w:r>
          <w:rPr>
            <w:rFonts w:ascii="Century Gothic" w:hAnsi="Century Gothic"/>
            <w:color w:val="000000"/>
            <w:sz w:val="22"/>
            <w:szCs w:val="22"/>
          </w:rPr>
          <w:delText>Location Information</w:delText>
        </w:r>
      </w:del>
    </w:p>
    <w:p>
      <w:pPr>
        <w:pStyle w:val="Heading2"/>
        <w:numPr>
          <w:ilvl w:val="1"/>
          <w:numId w:val="3"/>
        </w:numPr>
        <w:rPr/>
      </w:pPr>
      <w:del w:id="645" w:author="Samuel Amarjawahar" w:date="2018-08-14T11:17:00Z">
        <w:r>
          <w:rPr>
            <w:rFonts w:ascii="Century Gothic" w:hAnsi="Century Gothic"/>
            <w:color w:val="000000"/>
            <w:sz w:val="22"/>
            <w:szCs w:val="22"/>
          </w:rPr>
          <w:delText>Alarm Source</w:delText>
        </w:r>
      </w:del>
    </w:p>
    <w:p>
      <w:pPr>
        <w:pStyle w:val="Heading2"/>
        <w:numPr>
          <w:ilvl w:val="1"/>
          <w:numId w:val="3"/>
        </w:numPr>
        <w:rPr/>
      </w:pPr>
      <w:del w:id="646" w:author="Samuel Amarjawahar" w:date="2018-08-14T11:17:00Z">
        <w:r>
          <w:rPr>
            <w:rFonts w:ascii="Century Gothic" w:hAnsi="Century Gothic"/>
            <w:color w:val="000000"/>
            <w:sz w:val="22"/>
            <w:szCs w:val="22"/>
          </w:rPr>
          <w:delText>Alarm Name</w:delText>
        </w:r>
      </w:del>
    </w:p>
    <w:p>
      <w:pPr>
        <w:pStyle w:val="Heading2"/>
        <w:numPr>
          <w:ilvl w:val="1"/>
          <w:numId w:val="3"/>
        </w:numPr>
        <w:rPr/>
      </w:pPr>
      <w:del w:id="647" w:author="Samuel Amarjawahar" w:date="2018-08-14T11:17:00Z">
        <w:r>
          <w:rPr>
            <w:rFonts w:ascii="Century Gothic" w:hAnsi="Century Gothic"/>
            <w:color w:val="000000"/>
            <w:sz w:val="22"/>
            <w:szCs w:val="22"/>
          </w:rPr>
          <w:delText>SeverityAlarm ID</w:delText>
        </w:r>
      </w:del>
      <w:del w:id="648" w:author="Samuel Amarjawahar" w:date="2018-08-14T11:17:00Z">
        <w:r>
          <w:rPr>
            <w:rFonts w:ascii="Century Gothic" w:hAnsi="Century Gothic"/>
            <w:b w:val="false"/>
            <w:color w:val="000000"/>
            <w:sz w:val="22"/>
            <w:szCs w:val="22"/>
          </w:rPr>
          <w:delText xml:space="preserve">- </w:delText>
        </w:r>
      </w:del>
      <w:del w:id="649" w:author="Samuel Amarjawahar" w:date="2018-08-14T11:17:00Z">
        <w:r>
          <w:rPr>
            <w:rFonts w:ascii="Century Gothic" w:hAnsi="Century Gothic"/>
            <w:color w:val="000000"/>
            <w:sz w:val="22"/>
            <w:szCs w:val="22"/>
          </w:rPr>
          <w:delText>For Remote File System backup operation through SFTP protocol, the following information should be provided by the NMS User through NMS Client:</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650" w:author="Samuel Amarjawahar" w:date="2018-08-14T11:17:00Z">
        <w:r>
          <w:rPr>
            <w:rFonts w:ascii="Century Gothic" w:hAnsi="Century Gothic"/>
            <w:color w:val="000000"/>
            <w:sz w:val="22"/>
            <w:szCs w:val="22"/>
          </w:rPr>
          <w:delText>System IP Address</w:delText>
        </w:r>
      </w:del>
    </w:p>
    <w:p>
      <w:pPr>
        <w:pStyle w:val="Heading2"/>
        <w:numPr>
          <w:ilvl w:val="1"/>
          <w:numId w:val="3"/>
        </w:numPr>
        <w:rPr>
          <w:rFonts w:ascii="Century Gothic" w:hAnsi="Century Gothic"/>
          <w:color w:val="000000"/>
          <w:sz w:val="22"/>
          <w:szCs w:val="22"/>
        </w:rPr>
      </w:pPr>
      <w:del w:id="651" w:author="Samuel Amarjawahar" w:date="2018-08-14T11:17:00Z">
        <w:r>
          <w:rPr>
            <w:rFonts w:ascii="Century Gothic" w:hAnsi="Century Gothic"/>
            <w:color w:val="000000"/>
            <w:sz w:val="22"/>
            <w:szCs w:val="22"/>
          </w:rPr>
          <w:delText xml:space="preserve">Folder Location </w:delText>
        </w:r>
      </w:del>
    </w:p>
    <w:p>
      <w:pPr>
        <w:pStyle w:val="Heading2"/>
        <w:numPr>
          <w:ilvl w:val="1"/>
          <w:numId w:val="3"/>
        </w:numPr>
        <w:rPr>
          <w:rFonts w:ascii="Century Gothic" w:hAnsi="Century Gothic"/>
          <w:color w:val="000000"/>
          <w:sz w:val="22"/>
          <w:szCs w:val="22"/>
        </w:rPr>
      </w:pPr>
      <w:del w:id="652" w:author="Samuel Amarjawahar" w:date="2018-08-14T11:17:00Z">
        <w:r>
          <w:rPr>
            <w:rFonts w:ascii="Century Gothic" w:hAnsi="Century Gothic"/>
            <w:color w:val="000000"/>
            <w:sz w:val="22"/>
            <w:szCs w:val="22"/>
          </w:rPr>
          <w:delText>User Name</w:delText>
        </w:r>
      </w:del>
    </w:p>
    <w:p>
      <w:pPr>
        <w:pStyle w:val="Heading2"/>
        <w:numPr>
          <w:ilvl w:val="1"/>
          <w:numId w:val="3"/>
        </w:numPr>
        <w:rPr>
          <w:rFonts w:ascii="Century Gothic" w:hAnsi="Century Gothic"/>
          <w:color w:val="000000"/>
          <w:sz w:val="22"/>
          <w:szCs w:val="22"/>
        </w:rPr>
      </w:pPr>
      <w:del w:id="653" w:author="Samuel Amarjawahar" w:date="2018-08-14T11:17:00Z">
        <w:r>
          <w:rPr>
            <w:rFonts w:ascii="Century Gothic" w:hAnsi="Century Gothic"/>
            <w:color w:val="000000"/>
            <w:sz w:val="22"/>
            <w:szCs w:val="22"/>
          </w:rPr>
          <w:delText>Password</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54" w:author="Samuel Amarjawahar" w:date="2018-08-14T11:17:00Z">
        <w:r>
          <w:rPr>
            <w:rFonts w:ascii="Century Gothic" w:hAnsi="Century Gothic"/>
            <w:b w:val="false"/>
            <w:color w:val="000000"/>
            <w:sz w:val="22"/>
            <w:szCs w:val="22"/>
          </w:rPr>
          <w:delText xml:space="preserve">HZ-NMS-Serv-Alarm-Mgmt-000 – </w:delText>
        </w:r>
      </w:del>
      <w:del w:id="655" w:author="Samuel Amarjawahar" w:date="2018-08-14T11:17:00Z">
        <w:r>
          <w:rPr>
            <w:rFonts w:ascii="Century Gothic" w:hAnsi="Century Gothic"/>
            <w:color w:val="000000"/>
            <w:sz w:val="22"/>
            <w:szCs w:val="22"/>
          </w:rPr>
          <w:delText xml:space="preserve">NMS should show the </w:delText>
        </w:r>
      </w:del>
      <w:del w:id="656" w:author="Samuel Amarjawahar" w:date="2018-08-14T11:17:00Z">
        <w:r>
          <w:rPr>
            <w:rFonts w:ascii="Century Gothic" w:hAnsi="Century Gothic"/>
            <w:b w:val="false"/>
            <w:color w:val="000000"/>
            <w:sz w:val="22"/>
            <w:szCs w:val="22"/>
          </w:rPr>
          <w:delText>history alarms list</w:delText>
        </w:r>
      </w:del>
      <w:del w:id="657" w:author="Samuel Amarjawahar" w:date="2018-08-14T11:17:00Z">
        <w:r>
          <w:rPr>
            <w:rFonts w:ascii="Century Gothic" w:hAnsi="Century Gothic"/>
            <w:color w:val="000000"/>
            <w:sz w:val="22"/>
            <w:szCs w:val="22"/>
          </w:rPr>
          <w:delText xml:space="preserve"> with the following parameters.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58" w:author="Samuel Amarjawahar" w:date="2018-08-14T11:17:00Z">
        <w:r>
          <w:rPr>
            <w:rFonts w:ascii="Century Gothic" w:hAnsi="Century Gothic"/>
            <w:b w:val="false"/>
            <w:color w:val="000000"/>
            <w:sz w:val="22"/>
            <w:szCs w:val="22"/>
          </w:rPr>
          <w:delText>009 HZ-NMS-Serv-Alarm-Mgmt-000 –</w:delText>
        </w:r>
      </w:del>
      <w:del w:id="659" w:author="Samuel Amarjawahar" w:date="2018-08-14T11:17:00Z">
        <w:r>
          <w:rPr>
            <w:rFonts w:ascii="Century Gothic" w:hAnsi="Century Gothic"/>
            <w:color w:val="000000"/>
            <w:sz w:val="22"/>
            <w:szCs w:val="22"/>
          </w:rPr>
          <w:delText>NMS should support backup of alarms and events log messages by archiving to file system based on the below configurations: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660" w:author="Samuel Amarjawahar" w:date="2018-08-14T11:17:00Z">
        <w:r>
          <w:rPr>
            <w:rFonts w:ascii="Century Gothic" w:hAnsi="Century Gothic"/>
            <w:color w:val="000000"/>
            <w:sz w:val="22"/>
            <w:szCs w:val="22"/>
          </w:rPr>
          <w:delText>Configurable number of alarms/events logs records or</w:delText>
        </w:r>
      </w:del>
    </w:p>
    <w:p>
      <w:pPr>
        <w:pStyle w:val="Heading2"/>
        <w:numPr>
          <w:ilvl w:val="1"/>
          <w:numId w:val="3"/>
        </w:numPr>
        <w:rPr>
          <w:rFonts w:ascii="Century Gothic" w:hAnsi="Century Gothic"/>
          <w:color w:val="000000"/>
          <w:sz w:val="22"/>
          <w:szCs w:val="22"/>
        </w:rPr>
      </w:pPr>
      <w:del w:id="661" w:author="Samuel Amarjawahar" w:date="2018-08-14T11:17:00Z">
        <w:r>
          <w:rPr>
            <w:rFonts w:ascii="Century Gothic" w:hAnsi="Century Gothic"/>
            <w:color w:val="000000"/>
            <w:sz w:val="22"/>
            <w:szCs w:val="22"/>
          </w:rPr>
          <w:delText>Configurable number of days.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62" w:author="Samuel Amarjawahar" w:date="2018-08-14T11:17:00Z">
        <w:r>
          <w:rPr>
            <w:rFonts w:ascii="Century Gothic" w:hAnsi="Century Gothic"/>
            <w:b w:val="false"/>
            <w:color w:val="000000"/>
            <w:sz w:val="22"/>
            <w:szCs w:val="22"/>
          </w:rPr>
          <w:delText xml:space="preserve">008 </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63" w:author="Samuel Amarjawahar" w:date="2018-08-14T11:17:00Z">
        <w:r>
          <w:rPr>
            <w:rFonts w:ascii="Century Gothic" w:hAnsi="Century Gothic"/>
            <w:b w:val="false"/>
            <w:color w:val="000000"/>
            <w:sz w:val="22"/>
            <w:szCs w:val="22"/>
          </w:rPr>
          <w:delText>HZ-NMS-Serv-Alarm-Mgmt-000 User Security roles and profiles. NMS should support to all alarm management operations [acknowledgement, un-acknowledgement, manual clear, comments update ] based on  –7HZ-NMS-Serv-Alarm-Mgmt-00</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64" w:author="Samuel Amarjawahar" w:date="2018-08-14T11:17:00Z">
        <w:r>
          <w:rPr>
            <w:rFonts w:ascii="Century Gothic" w:hAnsi="Century Gothic"/>
            <w:b w:val="false"/>
            <w:color w:val="000000"/>
            <w:sz w:val="22"/>
            <w:szCs w:val="22"/>
          </w:rPr>
          <w:delText>on these comments modification, NMS should update the comment user and comment timestamp in the active alarms list. in the active alarms list. Based  of alarmsNMS should support to modify the comments – HZ-NMS-Serv-Alarm-Mgmt-006</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65" w:author="Samuel Amarjawahar" w:date="2018-08-14T11:17:00Z">
        <w:r>
          <w:rPr>
            <w:rFonts w:ascii="Century Gothic" w:hAnsi="Century Gothic"/>
            <w:b w:val="false"/>
            <w:color w:val="000000"/>
            <w:sz w:val="22"/>
            <w:szCs w:val="22"/>
          </w:rPr>
          <w:delText>Based on these un-acknowledgement, NMS should update the acknowledgement user and acknowledgement timestamp in the active alarms list.acknowledgement of the alarms in the active alarms list. -NMS should support un – 5HZ-NMS-Serv-Alarm-Mgmt-00</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66" w:author="Samuel Amarjawahar" w:date="2018-08-14T11:17:00Z">
        <w:r>
          <w:rPr>
            <w:rFonts w:ascii="Century Gothic" w:hAnsi="Century Gothic"/>
            <w:b w:val="false"/>
            <w:color w:val="000000"/>
            <w:sz w:val="22"/>
            <w:szCs w:val="22"/>
          </w:rPr>
          <w:delText>Based on these acknowledgement, NMS should update the acknowledgement user and acknowledgement timestamp in the active alarms list.alarms in the active alarms list. NMS should support acknowledgement of the  – 4HZ-NMS-Serv-Alarm-Mgmt-00</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67" w:author="Samuel Amarjawahar" w:date="2018-08-14T11:17:00Z">
        <w:r>
          <w:rPr>
            <w:rFonts w:ascii="Century Gothic" w:hAnsi="Century Gothic"/>
            <w:b w:val="false"/>
            <w:color w:val="000000"/>
            <w:sz w:val="22"/>
            <w:szCs w:val="22"/>
          </w:rPr>
          <w:delText>.  Note: this is referred as manual clear of alarmsNMS should support to manual clear of the alarm and move the cleared alarm to history alarms0 – 3</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68" w:author="Samuel Amarjawahar" w:date="2018-08-14T11:17:00Z">
        <w:r>
          <w:rPr>
            <w:rFonts w:ascii="Century Gothic" w:hAnsi="Century Gothic"/>
            <w:b w:val="false"/>
            <w:color w:val="000000"/>
            <w:sz w:val="22"/>
            <w:szCs w:val="22"/>
          </w:rPr>
          <w:delText>HZ-NMS-Serv-Alarm-Mgmt-00. Note: this is referred as auto clear of alarms and NMS should move the cleared alarm to history alarmsNMS should support to clear the alarm when we receive the alarm clear notification from NEs0 – 2</w:delText>
        </w:r>
      </w:del>
      <w:del w:id="669" w:author="Samuel Amarjawahar" w:date="2018-08-14T11:17:00Z">
        <w:r>
          <w:rPr>
            <w:rFonts w:ascii="Century Gothic" w:hAnsi="Century Gothic"/>
            <w:color w:val="000000"/>
            <w:sz w:val="22"/>
            <w:szCs w:val="22"/>
          </w:rPr>
          <w:delText>notifications received from the network elements in persistence storage.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70" w:author="Samuel Amarjawahar" w:date="2018-08-14T11:17:00Z">
        <w:r>
          <w:rPr>
            <w:rFonts w:ascii="Century Gothic" w:hAnsi="Century Gothic"/>
            <w:b w:val="false"/>
            <w:color w:val="000000"/>
            <w:sz w:val="22"/>
            <w:szCs w:val="22"/>
          </w:rPr>
          <w:delText xml:space="preserve">HZ-NMS-Serv-Alarm-Mgmt-00active alarms and history alarms NMS should store the 0 – 1HZ-NMS-Serv-Alarm-Mgmt-0000 - </w:delText>
        </w:r>
      </w:del>
      <w:del w:id="671" w:author="Samuel Amarjawahar" w:date="2018-08-14T11:17:00Z">
        <w:r>
          <w:rPr>
            <w:rFonts w:ascii="Century Gothic" w:hAnsi="Century Gothic"/>
            <w:color w:val="000000"/>
            <w:sz w:val="22"/>
            <w:szCs w:val="22"/>
          </w:rPr>
          <w:delText>NMS should support the ‘free form text’ based search in the alarms data in persistence storage and show the selected list of alarms in the NMS UI.</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bCs w:val="false"/>
        </w:rPr>
      </w:pPr>
      <w:del w:id="672" w:author="Samuel Amarjawahar" w:date="2018-08-14T11:17:00Z">
        <w:bookmarkStart w:id="33" w:name="_Toc521691085111111111111111111111111"/>
        <w:bookmarkEnd w:id="33"/>
        <w:r>
          <w:rPr>
            <w:rFonts w:ascii="Century Gothic" w:hAnsi="Century Gothic"/>
            <w:b w:val="false"/>
            <w:bCs w:val="false"/>
          </w:rPr>
          <w:delText>Alarm management</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b w:val="false"/>
          <w:b w:val="false"/>
          <w:color w:val="5B9BD5"/>
          <w:sz w:val="20"/>
          <w:szCs w:val="20"/>
        </w:rPr>
      </w:pPr>
      <w:del w:id="673" w:author="Samuel Amarjawahar" w:date="2018-08-14T11:17:00Z">
        <w:r>
          <w:rPr>
            <w:rFonts w:ascii="Century Gothic" w:hAnsi="Century Gothic"/>
            <w:b w:val="false"/>
            <w:color w:val="5B9BD5"/>
            <w:sz w:val="20"/>
            <w:szCs w:val="20"/>
          </w:rPr>
          <w:delText>NMS should store all alarms and events in log. NMS should be able to store at least 100 000 of messages. NMS should provide flexible filtering and searching for alarms in log.</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674" w:author="Samuel Amarjawahar" w:date="2018-08-14T11:17:00Z">
        <w:r>
          <w:rPr>
            <w:rFonts w:ascii="Century Gothic" w:hAnsi="Century Gothic"/>
            <w:b w:val="false"/>
            <w:color w:val="000000"/>
            <w:sz w:val="22"/>
            <w:szCs w:val="22"/>
          </w:rPr>
          <w:delText>16Mgmt-0MonitorHZ-NMS-Serv-Alarm-</w:delText>
        </w:r>
      </w:del>
    </w:p>
    <w:p>
      <w:pPr>
        <w:pStyle w:val="Heading2"/>
        <w:numPr>
          <w:ilvl w:val="1"/>
          <w:numId w:val="3"/>
        </w:numPr>
        <w:rPr>
          <w:rFonts w:ascii="Century Gothic" w:hAnsi="Century Gothic"/>
          <w:color w:val="000000"/>
          <w:sz w:val="22"/>
          <w:szCs w:val="22"/>
        </w:rPr>
      </w:pPr>
      <w:del w:id="675" w:author="Samuel Amarjawahar" w:date="2018-08-14T11:17:00Z">
        <w:r>
          <w:rPr>
            <w:rFonts w:ascii="Century Gothic" w:hAnsi="Century Gothic"/>
            <w:color w:val="000000"/>
            <w:sz w:val="22"/>
            <w:szCs w:val="22"/>
          </w:rPr>
          <w:delText>Alarm ID</w:delText>
        </w:r>
      </w:del>
    </w:p>
    <w:p>
      <w:pPr>
        <w:pStyle w:val="Heading2"/>
        <w:numPr>
          <w:ilvl w:val="1"/>
          <w:numId w:val="3"/>
        </w:numPr>
        <w:rPr>
          <w:rFonts w:ascii="Century Gothic" w:hAnsi="Century Gothic"/>
          <w:color w:val="000000"/>
          <w:sz w:val="22"/>
          <w:szCs w:val="22"/>
        </w:rPr>
      </w:pPr>
      <w:del w:id="676" w:author="Samuel Amarjawahar" w:date="2018-08-14T11:17:00Z">
        <w:r>
          <w:rPr>
            <w:rFonts w:ascii="Century Gothic" w:hAnsi="Century Gothic"/>
            <w:color w:val="000000"/>
            <w:sz w:val="22"/>
            <w:szCs w:val="22"/>
          </w:rPr>
          <w:delText>Severity</w:delText>
        </w:r>
      </w:del>
    </w:p>
    <w:p>
      <w:pPr>
        <w:pStyle w:val="Heading2"/>
        <w:numPr>
          <w:ilvl w:val="1"/>
          <w:numId w:val="3"/>
        </w:numPr>
        <w:rPr>
          <w:rFonts w:ascii="Century Gothic" w:hAnsi="Century Gothic"/>
          <w:color w:val="000000"/>
          <w:sz w:val="22"/>
          <w:szCs w:val="22"/>
        </w:rPr>
      </w:pPr>
      <w:del w:id="677" w:author="Samuel Amarjawahar" w:date="2018-08-14T11:17:00Z">
        <w:r>
          <w:rPr>
            <w:rFonts w:ascii="Century Gothic" w:hAnsi="Century Gothic"/>
            <w:color w:val="000000"/>
            <w:sz w:val="22"/>
            <w:szCs w:val="22"/>
          </w:rPr>
          <w:delText>Alarm Name</w:delText>
        </w:r>
      </w:del>
    </w:p>
    <w:p>
      <w:pPr>
        <w:pStyle w:val="Heading2"/>
        <w:numPr>
          <w:ilvl w:val="1"/>
          <w:numId w:val="3"/>
        </w:numPr>
        <w:rPr>
          <w:rFonts w:ascii="Century Gothic" w:hAnsi="Century Gothic"/>
          <w:color w:val="000000"/>
          <w:sz w:val="22"/>
          <w:szCs w:val="22"/>
        </w:rPr>
      </w:pPr>
      <w:del w:id="678" w:author="Samuel Amarjawahar" w:date="2018-08-14T11:17:00Z">
        <w:r>
          <w:rPr>
            <w:rFonts w:ascii="Century Gothic" w:hAnsi="Century Gothic"/>
            <w:color w:val="000000"/>
            <w:sz w:val="22"/>
            <w:szCs w:val="22"/>
          </w:rPr>
          <w:delText>Alarm Source</w:delText>
        </w:r>
      </w:del>
    </w:p>
    <w:p>
      <w:pPr>
        <w:pStyle w:val="Heading2"/>
        <w:numPr>
          <w:ilvl w:val="1"/>
          <w:numId w:val="3"/>
        </w:numPr>
        <w:rPr>
          <w:rFonts w:ascii="Century Gothic" w:hAnsi="Century Gothic"/>
          <w:color w:val="000000"/>
          <w:sz w:val="22"/>
          <w:szCs w:val="22"/>
        </w:rPr>
      </w:pPr>
      <w:del w:id="679" w:author="Samuel Amarjawahar" w:date="2018-08-14T11:17:00Z">
        <w:r>
          <w:rPr>
            <w:rFonts w:ascii="Century Gothic" w:hAnsi="Century Gothic"/>
            <w:color w:val="000000"/>
            <w:sz w:val="22"/>
            <w:szCs w:val="22"/>
          </w:rPr>
          <w:delText>Location Information</w:delText>
        </w:r>
      </w:del>
    </w:p>
    <w:p>
      <w:pPr>
        <w:pStyle w:val="Heading2"/>
        <w:numPr>
          <w:ilvl w:val="1"/>
          <w:numId w:val="3"/>
        </w:numPr>
        <w:rPr>
          <w:rFonts w:ascii="Century Gothic" w:hAnsi="Century Gothic"/>
          <w:color w:val="000000"/>
          <w:sz w:val="22"/>
          <w:szCs w:val="22"/>
        </w:rPr>
      </w:pPr>
      <w:del w:id="680" w:author="Samuel Amarjawahar" w:date="2018-08-14T11:17:00Z">
        <w:r>
          <w:rPr>
            <w:rFonts w:ascii="Century Gothic" w:hAnsi="Century Gothic"/>
            <w:color w:val="000000"/>
            <w:sz w:val="22"/>
            <w:szCs w:val="22"/>
          </w:rPr>
          <w:delText>Alarm Occurrence count</w:delText>
        </w:r>
      </w:del>
    </w:p>
    <w:p>
      <w:pPr>
        <w:pStyle w:val="Heading2"/>
        <w:numPr>
          <w:ilvl w:val="1"/>
          <w:numId w:val="3"/>
        </w:numPr>
        <w:rPr>
          <w:rFonts w:ascii="Century Gothic" w:hAnsi="Century Gothic"/>
          <w:color w:val="000000"/>
          <w:sz w:val="22"/>
          <w:szCs w:val="22"/>
        </w:rPr>
      </w:pPr>
      <w:del w:id="681" w:author="Samuel Amarjawahar" w:date="2018-08-14T11:17:00Z">
        <w:r>
          <w:rPr>
            <w:rFonts w:ascii="Century Gothic" w:hAnsi="Century Gothic"/>
            <w:color w:val="000000"/>
            <w:sz w:val="22"/>
            <w:szCs w:val="22"/>
          </w:rPr>
          <w:delText>Alarm First Occurrence Time</w:delText>
        </w:r>
      </w:del>
    </w:p>
    <w:p>
      <w:pPr>
        <w:pStyle w:val="Heading2"/>
        <w:numPr>
          <w:ilvl w:val="1"/>
          <w:numId w:val="3"/>
        </w:numPr>
        <w:rPr>
          <w:rFonts w:ascii="Century Gothic" w:hAnsi="Century Gothic"/>
          <w:color w:val="000000"/>
          <w:sz w:val="22"/>
          <w:szCs w:val="22"/>
        </w:rPr>
      </w:pPr>
      <w:del w:id="682" w:author="Samuel Amarjawahar" w:date="2018-08-14T11:17:00Z">
        <w:r>
          <w:rPr>
            <w:rFonts w:ascii="Century Gothic" w:hAnsi="Century Gothic"/>
            <w:color w:val="000000"/>
            <w:sz w:val="22"/>
            <w:szCs w:val="22"/>
          </w:rPr>
          <w:delText>Alarm Last Occurrence Time</w:delText>
        </w:r>
      </w:del>
    </w:p>
    <w:p>
      <w:pPr>
        <w:pStyle w:val="Heading2"/>
        <w:numPr>
          <w:ilvl w:val="1"/>
          <w:numId w:val="3"/>
        </w:numPr>
        <w:rPr>
          <w:rFonts w:ascii="Century Gothic" w:hAnsi="Century Gothic"/>
          <w:color w:val="000000"/>
          <w:sz w:val="22"/>
          <w:szCs w:val="22"/>
        </w:rPr>
      </w:pPr>
      <w:del w:id="683" w:author="Samuel Amarjawahar" w:date="2018-08-14T11:17:00Z">
        <w:r>
          <w:rPr>
            <w:rFonts w:ascii="Century Gothic" w:hAnsi="Century Gothic"/>
            <w:color w:val="000000"/>
            <w:sz w:val="22"/>
            <w:szCs w:val="22"/>
          </w:rPr>
          <w:delText>Clearance Time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684" w:author="Samuel Amarjawahar" w:date="2018-08-14T11:17:00Z">
        <w:r>
          <w:rPr>
            <w:rFonts w:ascii="Century Gothic" w:hAnsi="Century Gothic"/>
            <w:color w:val="000000"/>
            <w:sz w:val="22"/>
            <w:szCs w:val="22"/>
          </w:rPr>
          <w:delText>Comment timestamp</w:delText>
        </w:r>
      </w:del>
    </w:p>
    <w:p>
      <w:pPr>
        <w:pStyle w:val="Heading2"/>
        <w:numPr>
          <w:ilvl w:val="1"/>
          <w:numId w:val="3"/>
        </w:numPr>
        <w:rPr/>
      </w:pPr>
      <w:del w:id="685" w:author="Samuel Amarjawahar" w:date="2018-08-14T11:17:00Z">
        <w:r>
          <w:rPr>
            <w:rFonts w:ascii="Century Gothic" w:hAnsi="Century Gothic"/>
            <w:color w:val="000000"/>
            <w:sz w:val="22"/>
            <w:szCs w:val="22"/>
          </w:rPr>
          <w:delText>Comment user</w:delText>
        </w:r>
      </w:del>
    </w:p>
    <w:p>
      <w:pPr>
        <w:pStyle w:val="Heading2"/>
        <w:numPr>
          <w:ilvl w:val="1"/>
          <w:numId w:val="3"/>
        </w:numPr>
        <w:rPr/>
      </w:pPr>
      <w:del w:id="686" w:author="Samuel Amarjawahar" w:date="2018-08-14T11:17:00Z">
        <w:r>
          <w:rPr>
            <w:rFonts w:ascii="Century Gothic" w:hAnsi="Century Gothic"/>
            <w:color w:val="000000"/>
            <w:sz w:val="22"/>
            <w:szCs w:val="22"/>
          </w:rPr>
          <w:delText>Acknowledgment timestamp</w:delText>
        </w:r>
      </w:del>
    </w:p>
    <w:p>
      <w:pPr>
        <w:pStyle w:val="Heading2"/>
        <w:numPr>
          <w:ilvl w:val="1"/>
          <w:numId w:val="3"/>
        </w:numPr>
        <w:rPr/>
      </w:pPr>
      <w:del w:id="687" w:author="Samuel Amarjawahar" w:date="2018-08-14T11:17:00Z">
        <w:r>
          <w:rPr>
            <w:rFonts w:ascii="Century Gothic" w:hAnsi="Century Gothic"/>
            <w:color w:val="000000"/>
            <w:sz w:val="22"/>
            <w:szCs w:val="22"/>
          </w:rPr>
          <w:delText>Acknowledgment user</w:delText>
        </w:r>
      </w:del>
    </w:p>
    <w:p>
      <w:pPr>
        <w:pStyle w:val="Heading2"/>
        <w:numPr>
          <w:ilvl w:val="1"/>
          <w:numId w:val="3"/>
        </w:numPr>
        <w:rPr/>
      </w:pPr>
      <w:del w:id="688" w:author="Samuel Amarjawahar" w:date="2018-08-14T11:17:00Z">
        <w:r>
          <w:rPr>
            <w:rFonts w:ascii="Century Gothic" w:hAnsi="Century Gothic"/>
            <w:color w:val="000000"/>
            <w:sz w:val="22"/>
            <w:szCs w:val="22"/>
          </w:rPr>
          <w:delText>Acknowledgment profile</w:delText>
        </w:r>
      </w:del>
    </w:p>
    <w:p>
      <w:pPr>
        <w:pStyle w:val="Heading2"/>
        <w:numPr>
          <w:ilvl w:val="1"/>
          <w:numId w:val="3"/>
        </w:numPr>
        <w:rPr/>
      </w:pPr>
      <w:del w:id="689" w:author="Samuel Amarjawahar" w:date="2018-08-14T11:17:00Z">
        <w:r>
          <w:rPr>
            <w:rFonts w:ascii="Century Gothic" w:hAnsi="Century Gothic"/>
            <w:color w:val="000000"/>
            <w:sz w:val="22"/>
            <w:szCs w:val="22"/>
          </w:rPr>
          <w:delText>Acknowledgment status</w:delText>
        </w:r>
      </w:del>
    </w:p>
    <w:p>
      <w:pPr>
        <w:pStyle w:val="Heading2"/>
        <w:numPr>
          <w:ilvl w:val="1"/>
          <w:numId w:val="3"/>
        </w:numPr>
        <w:rPr/>
      </w:pPr>
      <w:del w:id="690" w:author="Samuel Amarjawahar" w:date="2018-08-14T11:17:00Z">
        <w:r>
          <w:rPr>
            <w:rFonts w:ascii="Century Gothic" w:hAnsi="Century Gothic"/>
            <w:color w:val="000000"/>
            <w:sz w:val="22"/>
            <w:szCs w:val="22"/>
          </w:rPr>
          <w:delText>Clearance timestamp</w:delText>
        </w:r>
      </w:del>
    </w:p>
    <w:p>
      <w:pPr>
        <w:pStyle w:val="Heading2"/>
        <w:numPr>
          <w:ilvl w:val="1"/>
          <w:numId w:val="3"/>
        </w:numPr>
        <w:rPr/>
      </w:pPr>
      <w:del w:id="691" w:author="Samuel Amarjawahar" w:date="2018-08-14T11:17:00Z">
        <w:r>
          <w:rPr>
            <w:rFonts w:ascii="Century Gothic" w:hAnsi="Century Gothic"/>
            <w:color w:val="000000"/>
            <w:sz w:val="22"/>
            <w:szCs w:val="22"/>
          </w:rPr>
          <w:delText>Clearance user</w:delText>
        </w:r>
      </w:del>
    </w:p>
    <w:p>
      <w:pPr>
        <w:pStyle w:val="Heading2"/>
        <w:numPr>
          <w:ilvl w:val="1"/>
          <w:numId w:val="3"/>
        </w:numPr>
        <w:rPr/>
      </w:pPr>
      <w:del w:id="692" w:author="Samuel Amarjawahar" w:date="2018-08-14T11:17:00Z">
        <w:r>
          <w:rPr>
            <w:rFonts w:ascii="Century Gothic" w:hAnsi="Century Gothic"/>
            <w:color w:val="000000"/>
            <w:sz w:val="22"/>
            <w:szCs w:val="22"/>
          </w:rPr>
          <w:delText>Clearance profile</w:delText>
        </w:r>
      </w:del>
    </w:p>
    <w:p>
      <w:pPr>
        <w:pStyle w:val="Heading2"/>
        <w:numPr>
          <w:ilvl w:val="1"/>
          <w:numId w:val="3"/>
        </w:numPr>
        <w:rPr/>
      </w:pPr>
      <w:del w:id="693" w:author="Samuel Amarjawahar" w:date="2018-08-14T11:17:00Z">
        <w:r>
          <w:rPr>
            <w:rFonts w:ascii="Century Gothic" w:hAnsi="Century Gothic"/>
            <w:color w:val="000000"/>
            <w:sz w:val="22"/>
            <w:szCs w:val="22"/>
          </w:rPr>
          <w:delText>Clearance status</w:delText>
        </w:r>
      </w:del>
    </w:p>
    <w:p>
      <w:pPr>
        <w:pStyle w:val="Heading2"/>
        <w:numPr>
          <w:ilvl w:val="1"/>
          <w:numId w:val="3"/>
        </w:numPr>
        <w:rPr/>
      </w:pPr>
      <w:del w:id="694" w:author="Samuel Amarjawahar" w:date="2018-08-14T11:17:00Z">
        <w:r>
          <w:rPr>
            <w:rFonts w:ascii="Century Gothic" w:hAnsi="Century Gothic"/>
            <w:color w:val="000000"/>
            <w:sz w:val="22"/>
            <w:szCs w:val="22"/>
          </w:rPr>
          <w:delText>Raising timestamp</w:delText>
        </w:r>
      </w:del>
    </w:p>
    <w:p>
      <w:pPr>
        <w:pStyle w:val="Heading2"/>
        <w:numPr>
          <w:ilvl w:val="1"/>
          <w:numId w:val="3"/>
        </w:numPr>
        <w:rPr/>
      </w:pPr>
      <w:del w:id="695" w:author="Samuel Amarjawahar" w:date="2018-08-14T11:17:00Z">
        <w:r>
          <w:rPr>
            <w:rFonts w:ascii="Century Gothic" w:hAnsi="Century Gothic"/>
            <w:color w:val="000000"/>
            <w:sz w:val="22"/>
            <w:szCs w:val="22"/>
          </w:rPr>
          <w:delText>SEVERITY</w:delText>
        </w:r>
      </w:del>
    </w:p>
    <w:p>
      <w:pPr>
        <w:pStyle w:val="Heading2"/>
        <w:numPr>
          <w:ilvl w:val="1"/>
          <w:numId w:val="3"/>
        </w:numPr>
        <w:rPr/>
      </w:pPr>
      <w:del w:id="696" w:author="Samuel Amarjawahar" w:date="2018-08-14T11:17:00Z">
        <w:r>
          <w:rPr>
            <w:rFonts w:ascii="Century Gothic" w:hAnsi="Century Gothic"/>
            <w:color w:val="000000"/>
            <w:sz w:val="22"/>
            <w:szCs w:val="22"/>
          </w:rPr>
          <w:delText>ISSUER</w:delText>
        </w:r>
      </w:del>
    </w:p>
    <w:p>
      <w:pPr>
        <w:pStyle w:val="Heading2"/>
        <w:numPr>
          <w:ilvl w:val="1"/>
          <w:numId w:val="3"/>
        </w:numPr>
        <w:rPr/>
      </w:pPr>
      <w:del w:id="697" w:author="Samuel Amarjawahar" w:date="2018-08-14T11:17:00Z">
        <w:r>
          <w:rPr>
            <w:rFonts w:ascii="Century Gothic" w:hAnsi="Century Gothic"/>
            <w:color w:val="000000"/>
            <w:sz w:val="22"/>
            <w:szCs w:val="22"/>
          </w:rPr>
          <w:delText>FAULT</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698" w:author="Samuel Amarjawahar" w:date="2018-08-14T11:17:00Z">
        <w:r>
          <w:rPr>
            <w:rFonts w:ascii="Century Gothic" w:hAnsi="Century Gothic"/>
            <w:b w:val="false"/>
            <w:color w:val="000000"/>
            <w:sz w:val="22"/>
            <w:szCs w:val="22"/>
          </w:rPr>
          <w:delText>in the NMS User Interface. list and history alarms list  active alarmsthe parameters for sorting NMS should support the following  - 015-MonitorHZ-NMS-Serv-Alarm-</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699" w:author="Samuel Amarjawahar" w:date="2018-08-14T11:17:00Z">
        <w:r>
          <w:rPr>
            <w:rFonts w:ascii="Century Gothic" w:hAnsi="Century Gothic"/>
            <w:color w:val="000000"/>
            <w:sz w:val="22"/>
            <w:szCs w:val="22"/>
          </w:rPr>
          <w:delText>Comment timestamp</w:delText>
        </w:r>
      </w:del>
    </w:p>
    <w:p>
      <w:pPr>
        <w:pStyle w:val="Heading2"/>
        <w:numPr>
          <w:ilvl w:val="1"/>
          <w:numId w:val="3"/>
        </w:numPr>
        <w:rPr/>
      </w:pPr>
      <w:del w:id="700" w:author="Samuel Amarjawahar" w:date="2018-08-14T11:17:00Z">
        <w:r>
          <w:rPr>
            <w:rFonts w:ascii="Century Gothic" w:hAnsi="Century Gothic"/>
            <w:color w:val="000000"/>
            <w:sz w:val="22"/>
            <w:szCs w:val="22"/>
          </w:rPr>
          <w:delText>Comment user</w:delText>
        </w:r>
      </w:del>
    </w:p>
    <w:p>
      <w:pPr>
        <w:pStyle w:val="Heading2"/>
        <w:numPr>
          <w:ilvl w:val="1"/>
          <w:numId w:val="3"/>
        </w:numPr>
        <w:rPr/>
      </w:pPr>
      <w:del w:id="701" w:author="Samuel Amarjawahar" w:date="2018-08-14T11:17:00Z">
        <w:r>
          <w:rPr>
            <w:rFonts w:ascii="Century Gothic" w:hAnsi="Century Gothic"/>
            <w:color w:val="000000"/>
            <w:sz w:val="22"/>
            <w:szCs w:val="22"/>
          </w:rPr>
          <w:delText>Acknowledgment timestamp</w:delText>
        </w:r>
      </w:del>
    </w:p>
    <w:p>
      <w:pPr>
        <w:pStyle w:val="Heading2"/>
        <w:numPr>
          <w:ilvl w:val="1"/>
          <w:numId w:val="3"/>
        </w:numPr>
        <w:rPr/>
      </w:pPr>
      <w:del w:id="702" w:author="Samuel Amarjawahar" w:date="2018-08-14T11:17:00Z">
        <w:r>
          <w:rPr>
            <w:rFonts w:ascii="Century Gothic" w:hAnsi="Century Gothic"/>
            <w:color w:val="000000"/>
            <w:sz w:val="22"/>
            <w:szCs w:val="22"/>
          </w:rPr>
          <w:delText>Acknowledgment user</w:delText>
        </w:r>
      </w:del>
    </w:p>
    <w:p>
      <w:pPr>
        <w:pStyle w:val="Heading2"/>
        <w:numPr>
          <w:ilvl w:val="1"/>
          <w:numId w:val="3"/>
        </w:numPr>
        <w:rPr/>
      </w:pPr>
      <w:del w:id="703" w:author="Samuel Amarjawahar" w:date="2018-08-14T11:17:00Z">
        <w:r>
          <w:rPr>
            <w:rFonts w:ascii="Century Gothic" w:hAnsi="Century Gothic"/>
            <w:color w:val="000000"/>
            <w:sz w:val="22"/>
            <w:szCs w:val="22"/>
          </w:rPr>
          <w:delText>Acknowledgment profile</w:delText>
        </w:r>
      </w:del>
    </w:p>
    <w:p>
      <w:pPr>
        <w:pStyle w:val="Heading2"/>
        <w:numPr>
          <w:ilvl w:val="1"/>
          <w:numId w:val="3"/>
        </w:numPr>
        <w:rPr/>
      </w:pPr>
      <w:del w:id="704" w:author="Samuel Amarjawahar" w:date="2018-08-14T11:17:00Z">
        <w:r>
          <w:rPr>
            <w:rFonts w:ascii="Century Gothic" w:hAnsi="Century Gothic"/>
            <w:color w:val="000000"/>
            <w:sz w:val="22"/>
            <w:szCs w:val="22"/>
          </w:rPr>
          <w:delText>Acknowledgment status</w:delText>
        </w:r>
      </w:del>
    </w:p>
    <w:p>
      <w:pPr>
        <w:pStyle w:val="Heading2"/>
        <w:numPr>
          <w:ilvl w:val="1"/>
          <w:numId w:val="3"/>
        </w:numPr>
        <w:rPr/>
      </w:pPr>
      <w:del w:id="705" w:author="Samuel Amarjawahar" w:date="2018-08-14T11:17:00Z">
        <w:r>
          <w:rPr>
            <w:rFonts w:ascii="Century Gothic" w:hAnsi="Century Gothic"/>
            <w:color w:val="000000"/>
            <w:sz w:val="22"/>
            <w:szCs w:val="22"/>
          </w:rPr>
          <w:delText>Clearance timestamp</w:delText>
        </w:r>
      </w:del>
    </w:p>
    <w:p>
      <w:pPr>
        <w:pStyle w:val="Heading2"/>
        <w:numPr>
          <w:ilvl w:val="1"/>
          <w:numId w:val="3"/>
        </w:numPr>
        <w:rPr/>
      </w:pPr>
      <w:del w:id="706" w:author="Samuel Amarjawahar" w:date="2018-08-14T11:17:00Z">
        <w:r>
          <w:rPr>
            <w:rFonts w:ascii="Century Gothic" w:hAnsi="Century Gothic"/>
            <w:color w:val="000000"/>
            <w:sz w:val="22"/>
            <w:szCs w:val="22"/>
          </w:rPr>
          <w:delText>Clearance user</w:delText>
        </w:r>
      </w:del>
    </w:p>
    <w:p>
      <w:pPr>
        <w:pStyle w:val="Heading2"/>
        <w:numPr>
          <w:ilvl w:val="1"/>
          <w:numId w:val="3"/>
        </w:numPr>
        <w:rPr/>
      </w:pPr>
      <w:del w:id="707" w:author="Samuel Amarjawahar" w:date="2018-08-14T11:17:00Z">
        <w:r>
          <w:rPr>
            <w:rFonts w:ascii="Century Gothic" w:hAnsi="Century Gothic"/>
            <w:color w:val="000000"/>
            <w:sz w:val="22"/>
            <w:szCs w:val="22"/>
          </w:rPr>
          <w:delText>Clearance profile</w:delText>
        </w:r>
      </w:del>
    </w:p>
    <w:p>
      <w:pPr>
        <w:pStyle w:val="Heading2"/>
        <w:numPr>
          <w:ilvl w:val="1"/>
          <w:numId w:val="3"/>
        </w:numPr>
        <w:rPr/>
      </w:pPr>
      <w:del w:id="708" w:author="Samuel Amarjawahar" w:date="2018-08-14T11:17:00Z">
        <w:r>
          <w:rPr>
            <w:rFonts w:ascii="Century Gothic" w:hAnsi="Century Gothic"/>
            <w:color w:val="000000"/>
            <w:sz w:val="22"/>
            <w:szCs w:val="22"/>
          </w:rPr>
          <w:delText>Clearance status</w:delText>
        </w:r>
      </w:del>
    </w:p>
    <w:p>
      <w:pPr>
        <w:pStyle w:val="Heading2"/>
        <w:numPr>
          <w:ilvl w:val="1"/>
          <w:numId w:val="3"/>
        </w:numPr>
        <w:rPr/>
      </w:pPr>
      <w:del w:id="709" w:author="Samuel Amarjawahar" w:date="2018-08-14T11:17:00Z">
        <w:r>
          <w:rPr>
            <w:rFonts w:ascii="Century Gothic" w:hAnsi="Century Gothic"/>
            <w:color w:val="000000"/>
            <w:sz w:val="22"/>
            <w:szCs w:val="22"/>
          </w:rPr>
          <w:delText>Raising timestamp</w:delText>
        </w:r>
      </w:del>
    </w:p>
    <w:p>
      <w:pPr>
        <w:pStyle w:val="Heading2"/>
        <w:numPr>
          <w:ilvl w:val="1"/>
          <w:numId w:val="3"/>
        </w:numPr>
        <w:rPr/>
      </w:pPr>
      <w:del w:id="710" w:author="Samuel Amarjawahar" w:date="2018-08-14T11:17:00Z">
        <w:r>
          <w:rPr>
            <w:rFonts w:ascii="Century Gothic" w:hAnsi="Century Gothic"/>
            <w:color w:val="000000"/>
            <w:sz w:val="22"/>
            <w:szCs w:val="22"/>
          </w:rPr>
          <w:delText>SEVERITY</w:delText>
        </w:r>
      </w:del>
    </w:p>
    <w:p>
      <w:pPr>
        <w:pStyle w:val="Heading2"/>
        <w:numPr>
          <w:ilvl w:val="1"/>
          <w:numId w:val="3"/>
        </w:numPr>
        <w:rPr/>
      </w:pPr>
      <w:del w:id="711" w:author="Samuel Amarjawahar" w:date="2018-08-14T11:17:00Z">
        <w:r>
          <w:rPr>
            <w:rFonts w:ascii="Century Gothic" w:hAnsi="Century Gothic"/>
            <w:color w:val="000000"/>
            <w:sz w:val="22"/>
            <w:szCs w:val="22"/>
          </w:rPr>
          <w:delText>ISSUER</w:delText>
        </w:r>
      </w:del>
    </w:p>
    <w:p>
      <w:pPr>
        <w:pStyle w:val="Heading2"/>
        <w:numPr>
          <w:ilvl w:val="1"/>
          <w:numId w:val="3"/>
        </w:numPr>
        <w:rPr/>
      </w:pPr>
      <w:del w:id="712" w:author="Samuel Amarjawahar" w:date="2018-08-14T11:17:00Z">
        <w:r>
          <w:rPr>
            <w:rFonts w:ascii="Century Gothic" w:hAnsi="Century Gothic"/>
            <w:color w:val="000000"/>
            <w:sz w:val="22"/>
            <w:szCs w:val="22"/>
          </w:rPr>
          <w:delText>FAULT</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713" w:author="Samuel Amarjawahar" w:date="2018-08-14T11:17:00Z">
        <w:r>
          <w:rPr>
            <w:rFonts w:ascii="Century Gothic" w:hAnsi="Century Gothic"/>
            <w:b w:val="false"/>
            <w:color w:val="000000"/>
            <w:sz w:val="22"/>
            <w:szCs w:val="22"/>
          </w:rPr>
          <w:delText xml:space="preserve">  </w:delText>
        </w:r>
      </w:del>
      <w:del w:id="714" w:author="Samuel Amarjawahar" w:date="2018-08-14T11:17:00Z">
        <w:r>
          <w:rPr>
            <w:rFonts w:ascii="Century Gothic" w:hAnsi="Century Gothic"/>
            <w:b w:val="false"/>
            <w:color w:val="000000"/>
            <w:sz w:val="22"/>
            <w:szCs w:val="22"/>
          </w:rPr>
          <w:delText>in the NMS User Interface. list and history alarms listactive alarmsNMS should support the following filters to show the 00 - 14Mgmt-0MonitorHZ-NMS-Serv-Alarm-</w:delText>
        </w:r>
      </w:del>
    </w:p>
    <w:p>
      <w:pPr>
        <w:pStyle w:val="Heading2"/>
        <w:numPr>
          <w:ilvl w:val="1"/>
          <w:numId w:val="3"/>
        </w:numPr>
        <w:rPr>
          <w:rFonts w:ascii="Century Gothic" w:hAnsi="Century Gothic"/>
          <w:color w:val="000000"/>
          <w:sz w:val="22"/>
          <w:szCs w:val="22"/>
        </w:rPr>
      </w:pPr>
      <w:del w:id="715" w:author="Samuel Amarjawahar" w:date="2018-08-14T11:17:00Z">
        <w:r>
          <w:rPr>
            <w:rFonts w:ascii="Century Gothic" w:hAnsi="Century Gothic"/>
            <w:color w:val="000000"/>
            <w:sz w:val="22"/>
            <w:szCs w:val="22"/>
          </w:rPr>
          <w:delText>Alarm ID</w:delText>
        </w:r>
      </w:del>
    </w:p>
    <w:p>
      <w:pPr>
        <w:pStyle w:val="Heading2"/>
        <w:numPr>
          <w:ilvl w:val="1"/>
          <w:numId w:val="3"/>
        </w:numPr>
        <w:rPr>
          <w:rFonts w:ascii="Century Gothic" w:hAnsi="Century Gothic"/>
          <w:color w:val="000000"/>
          <w:sz w:val="22"/>
          <w:szCs w:val="22"/>
        </w:rPr>
      </w:pPr>
      <w:del w:id="716" w:author="Samuel Amarjawahar" w:date="2018-08-14T11:17:00Z">
        <w:r>
          <w:rPr>
            <w:rFonts w:ascii="Century Gothic" w:hAnsi="Century Gothic"/>
            <w:color w:val="000000"/>
            <w:sz w:val="22"/>
            <w:szCs w:val="22"/>
          </w:rPr>
          <w:delText>Severity</w:delText>
        </w:r>
      </w:del>
    </w:p>
    <w:p>
      <w:pPr>
        <w:pStyle w:val="Heading2"/>
        <w:numPr>
          <w:ilvl w:val="1"/>
          <w:numId w:val="3"/>
        </w:numPr>
        <w:rPr>
          <w:rFonts w:ascii="Century Gothic" w:hAnsi="Century Gothic"/>
          <w:color w:val="000000"/>
          <w:sz w:val="22"/>
          <w:szCs w:val="22"/>
        </w:rPr>
      </w:pPr>
      <w:del w:id="717" w:author="Samuel Amarjawahar" w:date="2018-08-14T11:17:00Z">
        <w:r>
          <w:rPr>
            <w:rFonts w:ascii="Century Gothic" w:hAnsi="Century Gothic"/>
            <w:color w:val="000000"/>
            <w:sz w:val="22"/>
            <w:szCs w:val="22"/>
          </w:rPr>
          <w:delText>Alarm Name</w:delText>
        </w:r>
      </w:del>
    </w:p>
    <w:p>
      <w:pPr>
        <w:pStyle w:val="Heading2"/>
        <w:numPr>
          <w:ilvl w:val="1"/>
          <w:numId w:val="3"/>
        </w:numPr>
        <w:rPr>
          <w:rFonts w:ascii="Century Gothic" w:hAnsi="Century Gothic"/>
          <w:color w:val="000000"/>
          <w:sz w:val="22"/>
          <w:szCs w:val="22"/>
        </w:rPr>
      </w:pPr>
      <w:del w:id="718" w:author="Samuel Amarjawahar" w:date="2018-08-14T11:17:00Z">
        <w:r>
          <w:rPr>
            <w:rFonts w:ascii="Century Gothic" w:hAnsi="Century Gothic"/>
            <w:color w:val="000000"/>
            <w:sz w:val="22"/>
            <w:szCs w:val="22"/>
          </w:rPr>
          <w:delText>Alarm Source</w:delText>
        </w:r>
      </w:del>
    </w:p>
    <w:p>
      <w:pPr>
        <w:pStyle w:val="Heading2"/>
        <w:numPr>
          <w:ilvl w:val="1"/>
          <w:numId w:val="3"/>
        </w:numPr>
        <w:rPr>
          <w:rFonts w:ascii="Century Gothic" w:hAnsi="Century Gothic"/>
          <w:color w:val="000000"/>
          <w:sz w:val="22"/>
          <w:szCs w:val="22"/>
        </w:rPr>
      </w:pPr>
      <w:del w:id="719" w:author="Samuel Amarjawahar" w:date="2018-08-14T11:17:00Z">
        <w:r>
          <w:rPr>
            <w:rFonts w:ascii="Century Gothic" w:hAnsi="Century Gothic"/>
            <w:color w:val="000000"/>
            <w:sz w:val="22"/>
            <w:szCs w:val="22"/>
          </w:rPr>
          <w:delText>Location Information</w:delText>
        </w:r>
      </w:del>
    </w:p>
    <w:p>
      <w:pPr>
        <w:pStyle w:val="Heading2"/>
        <w:numPr>
          <w:ilvl w:val="1"/>
          <w:numId w:val="3"/>
        </w:numPr>
        <w:rPr>
          <w:rFonts w:ascii="Century Gothic" w:hAnsi="Century Gothic"/>
          <w:color w:val="000000"/>
          <w:sz w:val="22"/>
          <w:szCs w:val="22"/>
        </w:rPr>
      </w:pPr>
      <w:del w:id="720" w:author="Samuel Amarjawahar" w:date="2018-08-14T11:17:00Z">
        <w:r>
          <w:rPr>
            <w:rFonts w:ascii="Century Gothic" w:hAnsi="Century Gothic"/>
            <w:color w:val="000000"/>
            <w:sz w:val="22"/>
            <w:szCs w:val="22"/>
          </w:rPr>
          <w:delText>Alarm Occurrence count</w:delText>
        </w:r>
      </w:del>
    </w:p>
    <w:p>
      <w:pPr>
        <w:pStyle w:val="Heading2"/>
        <w:numPr>
          <w:ilvl w:val="1"/>
          <w:numId w:val="3"/>
        </w:numPr>
        <w:rPr>
          <w:rFonts w:ascii="Century Gothic" w:hAnsi="Century Gothic"/>
          <w:color w:val="000000"/>
          <w:sz w:val="22"/>
          <w:szCs w:val="22"/>
        </w:rPr>
      </w:pPr>
      <w:del w:id="721" w:author="Samuel Amarjawahar" w:date="2018-08-14T11:17:00Z">
        <w:r>
          <w:rPr>
            <w:rFonts w:ascii="Century Gothic" w:hAnsi="Century Gothic"/>
            <w:color w:val="000000"/>
            <w:sz w:val="22"/>
            <w:szCs w:val="22"/>
          </w:rPr>
          <w:delText>Alarm First Occurrence Time</w:delText>
        </w:r>
      </w:del>
    </w:p>
    <w:p>
      <w:pPr>
        <w:pStyle w:val="Heading2"/>
        <w:numPr>
          <w:ilvl w:val="1"/>
          <w:numId w:val="3"/>
        </w:numPr>
        <w:rPr>
          <w:rFonts w:ascii="Century Gothic" w:hAnsi="Century Gothic"/>
          <w:color w:val="000000"/>
          <w:sz w:val="22"/>
          <w:szCs w:val="22"/>
        </w:rPr>
      </w:pPr>
      <w:del w:id="722" w:author="Samuel Amarjawahar" w:date="2018-08-14T11:17:00Z">
        <w:r>
          <w:rPr>
            <w:rFonts w:ascii="Century Gothic" w:hAnsi="Century Gothic"/>
            <w:color w:val="000000"/>
            <w:sz w:val="22"/>
            <w:szCs w:val="22"/>
          </w:rPr>
          <w:delText>Alarm Last Occurrence Time</w:delText>
        </w:r>
      </w:del>
    </w:p>
    <w:p>
      <w:pPr>
        <w:pStyle w:val="Heading2"/>
        <w:numPr>
          <w:ilvl w:val="1"/>
          <w:numId w:val="3"/>
        </w:numPr>
        <w:rPr>
          <w:rFonts w:ascii="Century Gothic" w:hAnsi="Century Gothic"/>
          <w:color w:val="000000"/>
          <w:sz w:val="22"/>
          <w:szCs w:val="22"/>
        </w:rPr>
      </w:pPr>
      <w:del w:id="723" w:author="Samuel Amarjawahar" w:date="2018-08-14T11:17:00Z">
        <w:r>
          <w:rPr>
            <w:rFonts w:ascii="Century Gothic" w:hAnsi="Century Gothic"/>
            <w:color w:val="000000"/>
            <w:sz w:val="22"/>
            <w:szCs w:val="22"/>
          </w:rPr>
          <w:delText>Clearance Time</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724" w:author="Samuel Amarjawahar" w:date="2018-08-14T11:17:00Z">
        <w:r>
          <w:rPr>
            <w:rFonts w:ascii="Century Gothic" w:hAnsi="Century Gothic"/>
            <w:color w:val="000000"/>
            <w:sz w:val="22"/>
            <w:szCs w:val="22"/>
          </w:rPr>
          <w:delText>Comment timestamp</w:delText>
        </w:r>
      </w:del>
    </w:p>
    <w:p>
      <w:pPr>
        <w:pStyle w:val="Heading2"/>
        <w:numPr>
          <w:ilvl w:val="1"/>
          <w:numId w:val="3"/>
        </w:numPr>
        <w:rPr/>
      </w:pPr>
      <w:del w:id="725" w:author="Samuel Amarjawahar" w:date="2018-08-14T11:17:00Z">
        <w:r>
          <w:rPr>
            <w:rFonts w:ascii="Century Gothic" w:hAnsi="Century Gothic"/>
            <w:color w:val="000000"/>
            <w:sz w:val="22"/>
            <w:szCs w:val="22"/>
          </w:rPr>
          <w:delText>Comment user</w:delText>
        </w:r>
      </w:del>
    </w:p>
    <w:p>
      <w:pPr>
        <w:pStyle w:val="Heading2"/>
        <w:numPr>
          <w:ilvl w:val="1"/>
          <w:numId w:val="3"/>
        </w:numPr>
        <w:rPr/>
      </w:pPr>
      <w:del w:id="726" w:author="Samuel Amarjawahar" w:date="2018-08-14T11:17:00Z">
        <w:r>
          <w:rPr>
            <w:rFonts w:ascii="Century Gothic" w:hAnsi="Century Gothic"/>
            <w:color w:val="000000"/>
            <w:sz w:val="22"/>
            <w:szCs w:val="22"/>
          </w:rPr>
          <w:delText>Comment</w:delText>
        </w:r>
      </w:del>
    </w:p>
    <w:p>
      <w:pPr>
        <w:pStyle w:val="Heading2"/>
        <w:numPr>
          <w:ilvl w:val="1"/>
          <w:numId w:val="3"/>
        </w:numPr>
        <w:rPr/>
      </w:pPr>
      <w:del w:id="727" w:author="Samuel Amarjawahar" w:date="2018-08-14T11:17:00Z">
        <w:r>
          <w:rPr>
            <w:rFonts w:ascii="Century Gothic" w:hAnsi="Century Gothic"/>
            <w:color w:val="000000"/>
            <w:sz w:val="22"/>
            <w:szCs w:val="22"/>
          </w:rPr>
          <w:delText>Acknowledgment timestamp</w:delText>
        </w:r>
      </w:del>
    </w:p>
    <w:p>
      <w:pPr>
        <w:pStyle w:val="Heading2"/>
        <w:numPr>
          <w:ilvl w:val="1"/>
          <w:numId w:val="3"/>
        </w:numPr>
        <w:rPr/>
      </w:pPr>
      <w:del w:id="728" w:author="Samuel Amarjawahar" w:date="2018-08-14T11:17:00Z">
        <w:r>
          <w:rPr>
            <w:rFonts w:ascii="Century Gothic" w:hAnsi="Century Gothic"/>
            <w:color w:val="000000"/>
            <w:sz w:val="22"/>
            <w:szCs w:val="22"/>
          </w:rPr>
          <w:delText>Acknowledgment user</w:delText>
        </w:r>
      </w:del>
    </w:p>
    <w:p>
      <w:pPr>
        <w:pStyle w:val="Heading2"/>
        <w:numPr>
          <w:ilvl w:val="1"/>
          <w:numId w:val="3"/>
        </w:numPr>
        <w:rPr/>
      </w:pPr>
      <w:del w:id="729" w:author="Samuel Amarjawahar" w:date="2018-08-14T11:17:00Z">
        <w:r>
          <w:rPr>
            <w:rFonts w:ascii="Century Gothic" w:hAnsi="Century Gothic"/>
            <w:color w:val="000000"/>
            <w:sz w:val="22"/>
            <w:szCs w:val="22"/>
          </w:rPr>
          <w:delText>Acknowledgment profile</w:delText>
        </w:r>
      </w:del>
    </w:p>
    <w:p>
      <w:pPr>
        <w:pStyle w:val="Heading2"/>
        <w:numPr>
          <w:ilvl w:val="1"/>
          <w:numId w:val="3"/>
        </w:numPr>
        <w:rPr/>
      </w:pPr>
      <w:del w:id="730" w:author="Samuel Amarjawahar" w:date="2018-08-14T11:17:00Z">
        <w:r>
          <w:rPr>
            <w:rFonts w:ascii="Century Gothic" w:hAnsi="Century Gothic"/>
            <w:color w:val="000000"/>
            <w:sz w:val="22"/>
            <w:szCs w:val="22"/>
          </w:rPr>
          <w:delText>Acknowledgment status</w:delText>
        </w:r>
      </w:del>
    </w:p>
    <w:p>
      <w:pPr>
        <w:pStyle w:val="Heading2"/>
        <w:numPr>
          <w:ilvl w:val="1"/>
          <w:numId w:val="3"/>
        </w:numPr>
        <w:rPr/>
      </w:pPr>
      <w:del w:id="731" w:author="Samuel Amarjawahar" w:date="2018-08-14T11:17:00Z">
        <w:r>
          <w:rPr>
            <w:rFonts w:ascii="Century Gothic" w:hAnsi="Century Gothic"/>
            <w:color w:val="000000"/>
            <w:sz w:val="22"/>
            <w:szCs w:val="22"/>
          </w:rPr>
          <w:delText>Clearance timestamp</w:delText>
        </w:r>
      </w:del>
    </w:p>
    <w:p>
      <w:pPr>
        <w:pStyle w:val="Heading2"/>
        <w:numPr>
          <w:ilvl w:val="1"/>
          <w:numId w:val="3"/>
        </w:numPr>
        <w:rPr/>
      </w:pPr>
      <w:del w:id="732" w:author="Samuel Amarjawahar" w:date="2018-08-14T11:17:00Z">
        <w:r>
          <w:rPr>
            <w:rFonts w:ascii="Century Gothic" w:hAnsi="Century Gothic"/>
            <w:color w:val="000000"/>
            <w:sz w:val="22"/>
            <w:szCs w:val="22"/>
          </w:rPr>
          <w:delText>Clearance user</w:delText>
        </w:r>
      </w:del>
    </w:p>
    <w:p>
      <w:pPr>
        <w:pStyle w:val="Heading2"/>
        <w:numPr>
          <w:ilvl w:val="1"/>
          <w:numId w:val="3"/>
        </w:numPr>
        <w:rPr/>
      </w:pPr>
      <w:del w:id="733" w:author="Samuel Amarjawahar" w:date="2018-08-14T11:17:00Z">
        <w:r>
          <w:rPr>
            <w:rFonts w:ascii="Century Gothic" w:hAnsi="Century Gothic"/>
            <w:color w:val="000000"/>
            <w:sz w:val="22"/>
            <w:szCs w:val="22"/>
          </w:rPr>
          <w:delText>Clearance profile</w:delText>
        </w:r>
      </w:del>
    </w:p>
    <w:p>
      <w:pPr>
        <w:pStyle w:val="Heading2"/>
        <w:numPr>
          <w:ilvl w:val="1"/>
          <w:numId w:val="3"/>
        </w:numPr>
        <w:rPr/>
      </w:pPr>
      <w:del w:id="734" w:author="Samuel Amarjawahar" w:date="2018-08-14T11:17:00Z">
        <w:r>
          <w:rPr>
            <w:rFonts w:ascii="Century Gothic" w:hAnsi="Century Gothic"/>
            <w:color w:val="000000"/>
            <w:sz w:val="22"/>
            <w:szCs w:val="22"/>
          </w:rPr>
          <w:delText>Clearance status</w:delText>
        </w:r>
      </w:del>
    </w:p>
    <w:p>
      <w:pPr>
        <w:pStyle w:val="Heading2"/>
        <w:numPr>
          <w:ilvl w:val="1"/>
          <w:numId w:val="3"/>
        </w:numPr>
        <w:rPr/>
      </w:pPr>
      <w:del w:id="735" w:author="Samuel Amarjawahar" w:date="2018-08-14T11:17:00Z">
        <w:r>
          <w:rPr>
            <w:rFonts w:ascii="Century Gothic" w:hAnsi="Century Gothic"/>
            <w:color w:val="000000"/>
            <w:sz w:val="22"/>
            <w:szCs w:val="22"/>
          </w:rPr>
          <w:delText>Raising timestamp</w:delText>
        </w:r>
      </w:del>
    </w:p>
    <w:p>
      <w:pPr>
        <w:pStyle w:val="Heading2"/>
        <w:numPr>
          <w:ilvl w:val="1"/>
          <w:numId w:val="3"/>
        </w:numPr>
        <w:rPr/>
      </w:pPr>
      <w:del w:id="736" w:author="Samuel Amarjawahar" w:date="2018-08-14T11:17:00Z">
        <w:r>
          <w:rPr>
            <w:rFonts w:ascii="Century Gothic" w:hAnsi="Century Gothic"/>
            <w:color w:val="000000"/>
            <w:sz w:val="22"/>
            <w:szCs w:val="22"/>
          </w:rPr>
          <w:delText>SEVERITY</w:delText>
        </w:r>
      </w:del>
    </w:p>
    <w:p>
      <w:pPr>
        <w:pStyle w:val="Heading2"/>
        <w:numPr>
          <w:ilvl w:val="1"/>
          <w:numId w:val="3"/>
        </w:numPr>
        <w:rPr/>
      </w:pPr>
      <w:del w:id="737" w:author="Samuel Amarjawahar" w:date="2018-08-14T11:17:00Z">
        <w:r>
          <w:rPr>
            <w:rFonts w:ascii="Century Gothic" w:hAnsi="Century Gothic"/>
            <w:color w:val="000000"/>
            <w:sz w:val="22"/>
            <w:szCs w:val="22"/>
          </w:rPr>
          <w:delText>ISSUER</w:delText>
        </w:r>
      </w:del>
    </w:p>
    <w:p>
      <w:pPr>
        <w:pStyle w:val="Heading2"/>
        <w:numPr>
          <w:ilvl w:val="1"/>
          <w:numId w:val="3"/>
        </w:numPr>
        <w:rPr/>
      </w:pPr>
      <w:del w:id="738" w:author="Samuel Amarjawahar" w:date="2018-08-14T11:17:00Z">
        <w:r>
          <w:rPr>
            <w:rFonts w:ascii="Century Gothic" w:hAnsi="Century Gothic"/>
            <w:color w:val="000000"/>
            <w:sz w:val="22"/>
            <w:szCs w:val="22"/>
          </w:rPr>
          <w:delText>FAULTwith the following parameters.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39" w:author="Samuel Amarjawahar" w:date="2018-08-14T11:17:00Z">
        <w:r>
          <w:rPr>
            <w:rFonts w:ascii="Century Gothic" w:hAnsi="Century Gothic"/>
            <w:b w:val="false"/>
            <w:color w:val="000000"/>
            <w:sz w:val="22"/>
            <w:szCs w:val="22"/>
          </w:rPr>
          <w:delText xml:space="preserve">and history alarms list  active alarms listNMS should show the 00 – 13Mgmt-0MonitorHZ-NMS-Serv-Alarm-00 – </w:delText>
        </w:r>
      </w:del>
      <w:del w:id="740" w:author="Samuel Amarjawahar" w:date="2018-08-14T11:17:00Z">
        <w:r>
          <w:rPr>
            <w:rFonts w:ascii="Century Gothic" w:hAnsi="Century Gothic"/>
            <w:color w:val="000000"/>
            <w:sz w:val="22"/>
            <w:szCs w:val="22"/>
          </w:rPr>
          <w:delText>NMS should support to locate the associated domain of the selected alarm from alarms list GUI to Network Topology View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del w:id="741" w:author="Samuel Amarjawahar" w:date="2018-08-14T11:17:00Z">
        <w:r>
          <w:rPr>
            <w:rFonts w:ascii="Century Gothic" w:hAnsi="Century Gothic"/>
            <w:b w:val="false"/>
            <w:color w:val="5B9BD5"/>
            <w:sz w:val="20"/>
            <w:szCs w:val="20"/>
          </w:rPr>
          <w:delText>NMS should provide list of active alarms in the network with flexible filtering and searching for alarms.</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742" w:author="Samuel Amarjawahar" w:date="2018-08-14T11:17:00Z">
        <w:r>
          <w:rPr>
            <w:rFonts w:ascii="Century Gothic" w:hAnsi="Century Gothic"/>
            <w:b w:val="false"/>
            <w:color w:val="000000"/>
            <w:sz w:val="22"/>
            <w:szCs w:val="22"/>
          </w:rPr>
          <w:delText xml:space="preserve">12Mgmt-0MonitorHZ-NMS-Serv-Alarm-00 – </w:delText>
        </w:r>
      </w:del>
      <w:del w:id="743" w:author="Samuel Amarjawahar" w:date="2018-08-14T11:17:00Z">
        <w:r>
          <w:rPr>
            <w:rFonts w:ascii="Century Gothic" w:hAnsi="Century Gothic"/>
            <w:color w:val="000000"/>
            <w:sz w:val="22"/>
            <w:szCs w:val="22"/>
          </w:rPr>
          <w:delText>NMS should support to locate the associated path of the selected alarm from alarms list GUI to Network Topology View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44" w:author="Samuel Amarjawahar" w:date="2018-08-14T11:17:00Z">
        <w:r>
          <w:rPr>
            <w:rFonts w:ascii="Century Gothic" w:hAnsi="Century Gothic"/>
            <w:b w:val="false"/>
            <w:color w:val="000000"/>
            <w:sz w:val="22"/>
            <w:szCs w:val="22"/>
          </w:rPr>
          <w:delText xml:space="preserve">11Mgmt-0MonitorHZ-NMS-Serv-Alarm-00 – </w:delText>
        </w:r>
      </w:del>
      <w:del w:id="745" w:author="Samuel Amarjawahar" w:date="2018-08-14T11:17:00Z">
        <w:r>
          <w:rPr>
            <w:rFonts w:ascii="Century Gothic" w:hAnsi="Century Gothic"/>
            <w:color w:val="000000"/>
            <w:sz w:val="22"/>
            <w:szCs w:val="22"/>
          </w:rPr>
          <w:delText>NMS should support to locate the associated link of the selected alarm from alarms list GUI to Network Topology View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46" w:author="Samuel Amarjawahar" w:date="2018-08-14T11:17:00Z">
        <w:r>
          <w:rPr>
            <w:rFonts w:ascii="Century Gothic" w:hAnsi="Century Gothic"/>
            <w:b w:val="false"/>
            <w:color w:val="000000"/>
            <w:sz w:val="22"/>
            <w:szCs w:val="22"/>
          </w:rPr>
          <w:delText xml:space="preserve">10Mgmt-0MonitorHZ-NMS-Serv-Alarm-0 – </w:delText>
        </w:r>
      </w:del>
      <w:del w:id="747" w:author="Samuel Amarjawahar" w:date="2018-08-14T11:17:00Z">
        <w:r>
          <w:rPr>
            <w:rFonts w:ascii="Century Gothic" w:hAnsi="Century Gothic"/>
            <w:color w:val="000000"/>
            <w:sz w:val="22"/>
            <w:szCs w:val="22"/>
          </w:rPr>
          <w:delText>NMS should support to locate the associated line card of the selected alarm from alarms list GUI to Network Topology View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48" w:author="Samuel Amarjawahar" w:date="2018-08-14T11:17:00Z">
        <w:r>
          <w:rPr>
            <w:rFonts w:ascii="Century Gothic" w:hAnsi="Century Gothic"/>
            <w:b w:val="false"/>
            <w:color w:val="000000"/>
            <w:sz w:val="22"/>
            <w:szCs w:val="22"/>
          </w:rPr>
          <w:delText xml:space="preserve">9Mgmt-00MonitorHZ-NMS-Serv-Alarm-0 – </w:delText>
        </w:r>
      </w:del>
      <w:del w:id="749" w:author="Samuel Amarjawahar" w:date="2018-08-14T11:17:00Z">
        <w:r>
          <w:rPr>
            <w:rFonts w:ascii="Century Gothic" w:hAnsi="Century Gothic"/>
            <w:color w:val="000000"/>
            <w:sz w:val="22"/>
            <w:szCs w:val="22"/>
          </w:rPr>
          <w:delText>NMS should support to locate the associated chassis of the selected alarm from alarms list GUI to Network Topology View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50" w:author="Samuel Amarjawahar" w:date="2018-08-14T11:17:00Z">
        <w:r>
          <w:rPr>
            <w:rFonts w:ascii="Century Gothic" w:hAnsi="Century Gothic"/>
            <w:b w:val="false"/>
            <w:color w:val="000000"/>
            <w:sz w:val="22"/>
            <w:szCs w:val="22"/>
          </w:rPr>
          <w:delText>8Mgmt-00Monitor</w:delText>
        </w:r>
      </w:del>
      <w:del w:id="751" w:author="Samuel Amarjawahar" w:date="2018-08-14T11:17:00Z">
        <w:r>
          <w:rPr>
            <w:rFonts w:ascii="Century Gothic" w:hAnsi="Century Gothic"/>
            <w:color w:val="000000"/>
            <w:sz w:val="22"/>
            <w:szCs w:val="22"/>
          </w:rPr>
          <w:delText>ld support to locate the associated network element of the selected alarm from alarms list GUI to Network Topology View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52" w:author="Samuel Amarjawahar" w:date="2018-08-14T11:17:00Z">
        <w:r>
          <w:rPr>
            <w:rFonts w:ascii="Century Gothic" w:hAnsi="Century Gothic"/>
            <w:b w:val="false"/>
            <w:color w:val="000000"/>
            <w:sz w:val="22"/>
            <w:szCs w:val="22"/>
          </w:rPr>
          <w:delText>HZ-NMS-Serv-Alarm-</w:delText>
        </w:r>
      </w:del>
      <w:del w:id="753" w:author="Samuel Amarjawahar" w:date="2018-08-14T11:16:00Z">
        <w:r>
          <w:rPr>
            <w:rFonts w:ascii="Century Gothic" w:hAnsi="Century Gothic"/>
            <w:b w:val="false"/>
            <w:color w:val="000000"/>
            <w:sz w:val="22"/>
            <w:szCs w:val="22"/>
          </w:rPr>
          <w:delText>u</w:delText>
        </w:r>
      </w:del>
      <w:del w:id="754" w:author="Samuel Amarjawahar" w:date="2018-08-14T11:17:00Z">
        <w:r>
          <w:rPr>
            <w:rFonts w:ascii="Century Gothic" w:hAnsi="Century Gothic"/>
            <w:b w:val="false"/>
            <w:color w:val="000000"/>
            <w:sz w:val="22"/>
            <w:szCs w:val="22"/>
          </w:rPr>
          <w:delText xml:space="preserve">NMS sho0 – 7Mgmt-00MonitorHZ-NMS-Serv-Alarm-0 – </w:delText>
        </w:r>
      </w:del>
      <w:del w:id="755" w:author="Samuel Amarjawahar" w:date="2018-08-14T11:17:00Z">
        <w:r>
          <w:rPr>
            <w:rFonts w:ascii="Century Gothic" w:hAnsi="Century Gothic"/>
            <w:color w:val="000000"/>
            <w:sz w:val="22"/>
            <w:szCs w:val="22"/>
          </w:rPr>
          <w:delText>NMS should support to locate the associated port of the selected alarm from alarms list GUI to Network Topology View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56" w:author="Samuel Amarjawahar" w:date="2018-08-14T11:17:00Z">
        <w:r>
          <w:rPr>
            <w:rFonts w:ascii="Century Gothic" w:hAnsi="Century Gothic"/>
            <w:b w:val="false"/>
            <w:color w:val="000000"/>
            <w:sz w:val="22"/>
            <w:szCs w:val="22"/>
          </w:rPr>
          <w:delText>6Mgmt-00Monitor</w:delText>
        </w:r>
      </w:del>
      <w:del w:id="757" w:author="Samuel Amarjawahar" w:date="2018-08-14T11:17:00Z">
        <w:r>
          <w:rPr>
            <w:rFonts w:ascii="Century Gothic" w:hAnsi="Century Gothic"/>
            <w:color w:val="000000"/>
            <w:sz w:val="22"/>
            <w:szCs w:val="22"/>
          </w:rPr>
          <w:delText xml:space="preserve">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58" w:author="Samuel Amarjawahar" w:date="2018-08-14T11:17:00Z">
        <w:r>
          <w:rPr>
            <w:rFonts w:ascii="Century Gothic" w:hAnsi="Century Gothic"/>
            <w:b w:val="false"/>
            <w:color w:val="000000"/>
            <w:sz w:val="22"/>
            <w:szCs w:val="22"/>
          </w:rPr>
          <w:delText>HZ-NMS-Serv-Alarm-Chassis View‘NE Face Plate View’NMS should support to locate the associated domain of the selected alarm from alarms list GUI to 0 – 5Mgmt-00Monitor</w:delText>
        </w:r>
      </w:del>
      <w:del w:id="759" w:author="Samuel Amarjawahar" w:date="2018-08-14T11:17:00Z">
        <w:r>
          <w:rPr>
            <w:rFonts w:ascii="Century Gothic" w:hAnsi="Century Gothic"/>
            <w:color w:val="000000"/>
            <w:sz w:val="22"/>
            <w:szCs w:val="22"/>
          </w:rPr>
          <w:delText xml:space="preserve">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60" w:author="Samuel Amarjawahar" w:date="2018-08-14T11:17:00Z">
        <w:r>
          <w:rPr>
            <w:rFonts w:ascii="Century Gothic" w:hAnsi="Century Gothic"/>
            <w:b w:val="false"/>
            <w:color w:val="000000"/>
            <w:sz w:val="22"/>
            <w:szCs w:val="22"/>
          </w:rPr>
          <w:delText>HZ-NMS-Serv-Alarm-Chassis view‘NE Face Plate View’NMS should support to locate the associated path of the selected alarm from alarms list GUI to  – 4Mgmt-000MonitorHZ-NMS-Serv-Alarm-</w:delText>
        </w:r>
      </w:del>
      <w:del w:id="761" w:author="Samuel Amarjawahar" w:date="2018-08-14T11:17:00Z">
        <w:r>
          <w:rPr>
            <w:rFonts w:ascii="Century Gothic" w:hAnsi="Century Gothic"/>
            <w:color w:val="000000"/>
            <w:sz w:val="22"/>
            <w:szCs w:val="22"/>
          </w:rPr>
          <w:delText xml:space="preserve"> View’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62" w:author="Samuel Amarjawahar" w:date="2018-08-14T11:17:00Z">
        <w:r>
          <w:rPr>
            <w:rFonts w:ascii="Century Gothic" w:hAnsi="Century Gothic"/>
            <w:b w:val="false"/>
            <w:color w:val="000000"/>
            <w:sz w:val="22"/>
            <w:szCs w:val="22"/>
          </w:rPr>
          <w:delText>Chassis‘NE Face PlateNMS should support to locate the associated link of the selected alarm from alarms list GUI to Mgmt-000 – -003 MonitorHZ-NMS-Serv-Alarm-</w:delText>
        </w:r>
      </w:del>
      <w:del w:id="763" w:author="Samuel Amarjawahar" w:date="2018-08-14T11:17:00Z">
        <w:r>
          <w:rPr>
            <w:rFonts w:ascii="Century Gothic" w:hAnsi="Century Gothic"/>
            <w:color w:val="000000"/>
            <w:sz w:val="22"/>
            <w:szCs w:val="22"/>
          </w:rPr>
          <w:delText>iew’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64" w:author="Samuel Amarjawahar" w:date="2018-08-14T11:17:00Z">
        <w:r>
          <w:rPr>
            <w:rFonts w:ascii="Century Gothic" w:hAnsi="Century Gothic"/>
            <w:b w:val="false"/>
            <w:color w:val="000000"/>
            <w:sz w:val="22"/>
            <w:szCs w:val="22"/>
          </w:rPr>
          <w:delText>v‘NE Face Plate VChassis NMS should support to locate the associated line card of the selected alarm from alarms list GUI to Mgmt-000 – -003Monitor</w:delText>
        </w:r>
      </w:del>
      <w:del w:id="765" w:author="Samuel Amarjawahar" w:date="2018-08-14T11:17:00Z">
        <w:r>
          <w:rPr>
            <w:rFonts w:ascii="Century Gothic" w:hAnsi="Century Gothic"/>
            <w:color w:val="000000"/>
            <w:sz w:val="22"/>
            <w:szCs w:val="22"/>
          </w:rPr>
          <w:delText xml:space="preserve">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66" w:author="Samuel Amarjawahar" w:date="2018-08-14T11:17:00Z">
        <w:r>
          <w:rPr>
            <w:rFonts w:ascii="Century Gothic" w:hAnsi="Century Gothic"/>
            <w:b w:val="false"/>
            <w:color w:val="000000"/>
            <w:sz w:val="22"/>
            <w:szCs w:val="22"/>
          </w:rPr>
          <w:delText>HZ-NMS-Serv-Alarm-Chassis view‘NE Face Plate View’NMS should support to locate the associated chassis of the selected alarm from alarms list GUI to 0 – 3Mgmt-00Monitor</w:delText>
        </w:r>
      </w:del>
      <w:del w:id="767" w:author="Samuel Amarjawahar" w:date="2018-08-14T11:17:00Z">
        <w:r>
          <w:rPr>
            <w:rFonts w:ascii="Century Gothic" w:hAnsi="Century Gothic"/>
            <w:color w:val="000000"/>
            <w:sz w:val="22"/>
            <w:szCs w:val="22"/>
          </w:rPr>
          <w:delText xml:space="preserve">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768" w:author="Samuel Amarjawahar" w:date="2018-08-14T11:17:00Z">
        <w:r>
          <w:rPr>
            <w:rFonts w:ascii="Century Gothic" w:hAnsi="Century Gothic"/>
            <w:b w:val="false"/>
            <w:color w:val="000000"/>
            <w:sz w:val="22"/>
            <w:szCs w:val="22"/>
          </w:rPr>
          <w:delText>HZ-NMS-Serv-Alarm-Chassis view‘NE Face Plate View’NMS should support to locate the associated network element of the selected alarm from alarms list GUI to 0 – 2Mgmt-00Monitor</w:delText>
        </w:r>
      </w:del>
      <w:del w:id="769" w:author="Samuel Amarjawahar" w:date="2018-08-14T11:17:00Z">
        <w:r>
          <w:rPr>
            <w:rFonts w:ascii="Century Gothic" w:hAnsi="Century Gothic"/>
            <w:color w:val="000000"/>
            <w:sz w:val="22"/>
            <w:szCs w:val="22"/>
          </w:rPr>
          <w:delText xml:space="preserve">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770" w:author="Samuel Amarjawahar" w:date="2018-08-14T11:17:00Z">
        <w:r>
          <w:rPr>
            <w:rFonts w:ascii="Century Gothic" w:hAnsi="Century Gothic"/>
            <w:b w:val="false"/>
            <w:color w:val="000000"/>
            <w:sz w:val="22"/>
            <w:szCs w:val="22"/>
          </w:rPr>
          <w:delText>HZ-NMS-Serv-Alarm-</w:delText>
        </w:r>
      </w:del>
      <w:commentRangeStart w:id="28"/>
      <w:r>
        <w:rPr>
          <w:rFonts w:ascii="Century Gothic" w:hAnsi="Century Gothic"/>
          <w:b w:val="false"/>
          <w:color w:val="000000"/>
          <w:sz w:val="22"/>
          <w:szCs w:val="22"/>
        </w:rPr>
        <w:commentReference w:id="27"/>
      </w:r>
      <w:commentRangeEnd w:id="28"/>
      <w:r>
        <w:commentReference w:id="28"/>
      </w:r>
      <w:r>
        <w:rPr>
          <w:rFonts w:ascii="Century Gothic" w:hAnsi="Century Gothic"/>
          <w:b w:val="false"/>
          <w:color w:val="000000"/>
          <w:sz w:val="22"/>
          <w:szCs w:val="22"/>
        </w:rPr>
      </w:r>
    </w:p>
    <w:p>
      <w:pPr>
        <w:pStyle w:val="Heading2"/>
        <w:numPr>
          <w:ilvl w:val="1"/>
          <w:numId w:val="3"/>
        </w:numPr>
        <w:rPr/>
      </w:pPr>
      <w:del w:id="771" w:author="Samuel Amarjawahar" w:date="2018-08-14T11:17:00Z">
        <w:r>
          <w:rPr>
            <w:rFonts w:ascii="Century Gothic" w:hAnsi="Century Gothic"/>
            <w:color w:val="000000"/>
            <w:sz w:val="22"/>
            <w:szCs w:val="22"/>
          </w:rPr>
          <w:delText>Clearance Time</w:delText>
        </w:r>
      </w:del>
    </w:p>
    <w:p>
      <w:pPr>
        <w:pStyle w:val="Heading2"/>
        <w:numPr>
          <w:ilvl w:val="1"/>
          <w:numId w:val="3"/>
        </w:numPr>
        <w:rPr/>
      </w:pPr>
      <w:del w:id="772" w:author="Samuel Amarjawahar" w:date="2018-08-14T11:17:00Z">
        <w:r>
          <w:rPr>
            <w:rFonts w:ascii="Century Gothic" w:hAnsi="Century Gothic"/>
            <w:color w:val="000000"/>
            <w:sz w:val="22"/>
            <w:szCs w:val="22"/>
          </w:rPr>
          <w:delText>Alarm Last Occurrence Time</w:delText>
        </w:r>
      </w:del>
    </w:p>
    <w:p>
      <w:pPr>
        <w:pStyle w:val="Heading2"/>
        <w:numPr>
          <w:ilvl w:val="1"/>
          <w:numId w:val="3"/>
        </w:numPr>
        <w:rPr/>
      </w:pPr>
      <w:del w:id="773" w:author="Samuel Amarjawahar" w:date="2018-08-14T11:17:00Z">
        <w:r>
          <w:rPr>
            <w:rFonts w:ascii="Century Gothic" w:hAnsi="Century Gothic"/>
            <w:color w:val="000000"/>
            <w:sz w:val="22"/>
            <w:szCs w:val="22"/>
          </w:rPr>
          <w:delText>Alarm First Occurrence Time</w:delText>
        </w:r>
      </w:del>
    </w:p>
    <w:p>
      <w:pPr>
        <w:pStyle w:val="Heading2"/>
        <w:numPr>
          <w:ilvl w:val="1"/>
          <w:numId w:val="3"/>
        </w:numPr>
        <w:rPr/>
      </w:pPr>
      <w:del w:id="774" w:author="Samuel Amarjawahar" w:date="2018-08-14T11:17:00Z">
        <w:r>
          <w:rPr>
            <w:rFonts w:ascii="Century Gothic" w:hAnsi="Century Gothic"/>
            <w:color w:val="000000"/>
            <w:sz w:val="22"/>
            <w:szCs w:val="22"/>
          </w:rPr>
          <w:delText>Alarm Occurrence count</w:delText>
        </w:r>
      </w:del>
    </w:p>
    <w:p>
      <w:pPr>
        <w:pStyle w:val="Heading2"/>
        <w:numPr>
          <w:ilvl w:val="1"/>
          <w:numId w:val="3"/>
        </w:numPr>
        <w:rPr/>
      </w:pPr>
      <w:del w:id="775" w:author="Samuel Amarjawahar" w:date="2018-08-14T11:17:00Z">
        <w:r>
          <w:rPr>
            <w:rFonts w:ascii="Century Gothic" w:hAnsi="Century Gothic"/>
            <w:color w:val="000000"/>
            <w:sz w:val="22"/>
            <w:szCs w:val="22"/>
          </w:rPr>
          <w:delText>Location Information</w:delText>
        </w:r>
      </w:del>
    </w:p>
    <w:p>
      <w:pPr>
        <w:pStyle w:val="Heading2"/>
        <w:numPr>
          <w:ilvl w:val="1"/>
          <w:numId w:val="3"/>
        </w:numPr>
        <w:rPr/>
      </w:pPr>
      <w:del w:id="776" w:author="Samuel Amarjawahar" w:date="2018-08-14T11:17:00Z">
        <w:r>
          <w:rPr>
            <w:rFonts w:ascii="Century Gothic" w:hAnsi="Century Gothic"/>
            <w:color w:val="000000"/>
            <w:sz w:val="22"/>
            <w:szCs w:val="22"/>
          </w:rPr>
          <w:delText>Alarm Source</w:delText>
        </w:r>
      </w:del>
    </w:p>
    <w:p>
      <w:pPr>
        <w:pStyle w:val="Heading2"/>
        <w:numPr>
          <w:ilvl w:val="1"/>
          <w:numId w:val="3"/>
        </w:numPr>
        <w:rPr/>
      </w:pPr>
      <w:del w:id="777" w:author="Samuel Amarjawahar" w:date="2018-08-14T11:17:00Z">
        <w:r>
          <w:rPr>
            <w:rFonts w:ascii="Century Gothic" w:hAnsi="Century Gothic"/>
            <w:color w:val="000000"/>
            <w:sz w:val="22"/>
            <w:szCs w:val="22"/>
          </w:rPr>
          <w:delText>Alarm Name</w:delText>
        </w:r>
      </w:del>
    </w:p>
    <w:p>
      <w:pPr>
        <w:pStyle w:val="Heading2"/>
        <w:numPr>
          <w:ilvl w:val="1"/>
          <w:numId w:val="3"/>
        </w:numPr>
        <w:rPr/>
      </w:pPr>
      <w:del w:id="778" w:author="Samuel Amarjawahar" w:date="2018-08-14T11:17:00Z">
        <w:r>
          <w:rPr>
            <w:rFonts w:ascii="Century Gothic" w:hAnsi="Century Gothic"/>
            <w:color w:val="000000"/>
            <w:sz w:val="22"/>
            <w:szCs w:val="22"/>
          </w:rPr>
          <w:delText>SeverityAlarm ID</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779" w:author="Samuel Amarjawahar" w:date="2018-08-14T11:17:00Z">
        <w:r>
          <w:rPr>
            <w:rFonts w:ascii="Century Gothic" w:hAnsi="Century Gothic"/>
            <w:b w:val="false"/>
            <w:color w:val="000000"/>
            <w:sz w:val="22"/>
            <w:szCs w:val="22"/>
          </w:rPr>
          <w:delText xml:space="preserve">HZ-NMS-Serv-Alarm-Mgmt-000 - </w:delText>
        </w:r>
      </w:del>
      <w:del w:id="780" w:author="Samuel Amarjawahar" w:date="2018-08-14T11:17:00Z">
        <w:r>
          <w:rPr>
            <w:rFonts w:ascii="Century Gothic" w:hAnsi="Century Gothic"/>
            <w:color w:val="000000"/>
            <w:sz w:val="22"/>
            <w:szCs w:val="22"/>
          </w:rPr>
          <w:delText xml:space="preserve">NMS should support the following filters to show the </w:delText>
        </w:r>
      </w:del>
      <w:del w:id="781" w:author="Samuel Amarjawahar" w:date="2018-08-14T11:17:00Z">
        <w:r>
          <w:rPr>
            <w:rFonts w:ascii="Century Gothic" w:hAnsi="Century Gothic"/>
            <w:b w:val="false"/>
            <w:color w:val="000000"/>
            <w:sz w:val="22"/>
            <w:szCs w:val="22"/>
          </w:rPr>
          <w:delText>active alarms</w:delText>
        </w:r>
      </w:del>
      <w:del w:id="782" w:author="Samuel Amarjawahar" w:date="2018-08-14T11:17:00Z">
        <w:r>
          <w:rPr>
            <w:rFonts w:ascii="Century Gothic" w:hAnsi="Century Gothic"/>
            <w:color w:val="000000"/>
            <w:sz w:val="22"/>
            <w:szCs w:val="22"/>
          </w:rPr>
          <w:delText xml:space="preserve"> in the NMS User Interface.</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commentRangeStart w:id="30"/>
      <w:r>
        <w:rPr/>
        <w:commentReference w:id="29"/>
      </w:r>
      <w:r>
        <w:rPr/>
      </w:r>
      <w:del w:id="783" w:author="Samuel Amarjawahar" w:date="2018-08-14T11:17:00Z">
        <w:commentRangeEnd w:id="30"/>
        <w:r>
          <w:commentReference w:id="30"/>
        </w:r>
        <w:r>
          <w:rPr>
            <w:rFonts w:ascii="Century Gothic" w:hAnsi="Century Gothic"/>
            <w:color w:val="000000"/>
            <w:sz w:val="22"/>
            <w:szCs w:val="22"/>
          </w:rPr>
          <w:delText>Alarm Code</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del w:id="784" w:author="Samuel Amarjawahar" w:date="2018-08-14T11:17:00Z">
        <w:bookmarkStart w:id="34" w:name="move5216060481111111111111111111111111"/>
        <w:bookmarkEnd w:id="34"/>
        <w:r>
          <w:rPr>
            <w:rFonts w:ascii="Century Gothic" w:hAnsi="Century Gothic"/>
            <w:b w:val="false"/>
            <w:color w:val="5B9BD5"/>
            <w:sz w:val="20"/>
            <w:szCs w:val="20"/>
          </w:rPr>
          <w:delText>NMS should provide alarms masking and suppression.</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785" w:author="Samuel Amarjawahar" w:date="2018-08-14T11:17:00Z">
        <w:r>
          <w:rPr>
            <w:rFonts w:ascii="Century Gothic" w:hAnsi="Century Gothic"/>
            <w:b w:val="false"/>
            <w:color w:val="000000"/>
            <w:sz w:val="22"/>
            <w:szCs w:val="22"/>
          </w:rPr>
          <w:delText xml:space="preserve">HZ-NMS-Serv-Alarm-Mgmt-000 - </w:delText>
        </w:r>
      </w:del>
      <w:del w:id="786" w:author="Samuel Amarjawahar" w:date="2018-08-14T11:17:00Z">
        <w:r>
          <w:rPr>
            <w:rFonts w:ascii="Century Gothic" w:hAnsi="Century Gothic"/>
            <w:color w:val="000000"/>
            <w:sz w:val="22"/>
            <w:szCs w:val="22"/>
          </w:rPr>
          <w:delText>NMS should support to show Alarm Configuration GUI with the below parameters</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787" w:author="Samuel Amarjawahar" w:date="2018-08-14T11:17:00Z">
        <w:r>
          <w:rPr>
            <w:rFonts w:ascii="Century Gothic" w:hAnsi="Century Gothic"/>
            <w:b w:val="false"/>
            <w:color w:val="5B9BD5"/>
            <w:sz w:val="18"/>
            <w:szCs w:val="18"/>
          </w:rPr>
          <w:delText>.alarm correlation and transient analysis requirementhave details for IPG do not ,  on 07-Aug-2018Note: As discussed in technical meeting with IPG</w:delText>
        </w:r>
      </w:del>
    </w:p>
    <w:p>
      <w:pPr>
        <w:pStyle w:val="Heading2"/>
        <w:numPr>
          <w:ilvl w:val="1"/>
          <w:numId w:val="3"/>
        </w:numPr>
        <w:rPr/>
      </w:pPr>
      <w:del w:id="788" w:author="Samuel Amarjawahar" w:date="2018-08-14T11:17:00Z">
        <w:r>
          <w:rPr>
            <w:rFonts w:ascii="Century Gothic" w:hAnsi="Century Gothic"/>
            <w:b w:val="false"/>
            <w:color w:val="5B9BD5"/>
            <w:sz w:val="18"/>
            <w:szCs w:val="18"/>
            <w:highlight w:val="yellow"/>
          </w:rPr>
          <w:delText xml:space="preserve">&gt; analysis requirementcorrelation and transientto define the  Listlarms  A/Line Cards/etc.NEsetailed needs to share the dIPG &lt;TBD – </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del w:id="789" w:author="Samuel Amarjawahar" w:date="2018-08-14T11:17:00Z">
        <w:r>
          <w:rPr>
            <w:rFonts w:ascii="Century Gothic" w:hAnsi="Century Gothic"/>
            <w:b w:val="false"/>
            <w:color w:val="5B9BD5"/>
            <w:sz w:val="20"/>
            <w:szCs w:val="20"/>
          </w:rPr>
          <w:delText>NMS should provide correlation and transient analysis of alarms in log.</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color w:val="000000"/>
          <w:sz w:val="22"/>
          <w:szCs w:val="22"/>
        </w:rPr>
      </w:pPr>
      <w:commentRangeStart w:id="32"/>
      <w:commentRangeStart w:id="33"/>
      <w:commentRangeStart w:id="34"/>
      <w:r>
        <w:rPr/>
        <w:commentReference w:id="31"/>
      </w:r>
      <w:commentRangeEnd w:id="34"/>
      <w:r>
        <w:commentReference w:id="34"/>
      </w:r>
      <w:r>
        <w:rPr/>
      </w:r>
    </w:p>
    <w:p>
      <w:pPr>
        <w:pStyle w:val="Heading2"/>
        <w:numPr>
          <w:ilvl w:val="1"/>
          <w:numId w:val="3"/>
        </w:numPr>
        <w:rPr/>
      </w:pPr>
      <w:del w:id="790" w:author="Samuel Amarjawahar" w:date="2018-08-14T11:17:00Z">
        <w:r>
          <w:rPr>
            <w:rFonts w:ascii="Century Gothic" w:hAnsi="Century Gothic"/>
            <w:color w:val="000000"/>
            <w:sz w:val="22"/>
            <w:szCs w:val="22"/>
          </w:rPr>
          <w:delText xml:space="preserve">Alarm Source </w:delText>
        </w:r>
      </w:del>
    </w:p>
    <w:p>
      <w:pPr>
        <w:pStyle w:val="Heading2"/>
        <w:numPr>
          <w:ilvl w:val="1"/>
          <w:numId w:val="3"/>
        </w:numPr>
        <w:rPr/>
      </w:pPr>
      <w:del w:id="791" w:author="Samuel Amarjawahar" w:date="2018-08-14T11:17:00Z">
        <w:r>
          <w:rPr>
            <w:rFonts w:ascii="Century Gothic" w:hAnsi="Century Gothic"/>
            <w:color w:val="000000"/>
            <w:sz w:val="22"/>
            <w:szCs w:val="22"/>
          </w:rPr>
          <w:delText>Alarm Name</w:delText>
        </w:r>
      </w:del>
    </w:p>
    <w:p>
      <w:pPr>
        <w:pStyle w:val="Heading2"/>
        <w:numPr>
          <w:ilvl w:val="1"/>
          <w:numId w:val="3"/>
        </w:numPr>
        <w:rPr>
          <w:rFonts w:ascii="Century Gothic" w:hAnsi="Century Gothic"/>
          <w:color w:val="000000"/>
          <w:sz w:val="22"/>
          <w:szCs w:val="22"/>
        </w:rPr>
      </w:pPr>
      <w:del w:id="792" w:author="Samuel Amarjawahar" w:date="2018-08-14T11:17:00Z">
        <w:r>
          <w:rPr>
            <w:rFonts w:ascii="Century Gothic" w:hAnsi="Century Gothic"/>
            <w:color w:val="000000"/>
            <w:sz w:val="22"/>
            <w:szCs w:val="22"/>
          </w:rPr>
          <w:delText>Severity</w:delText>
        </w:r>
      </w:del>
      <w:commentRangeStart w:id="36"/>
      <w:r>
        <w:rPr>
          <w:rFonts w:ascii="Century Gothic" w:hAnsi="Century Gothic"/>
          <w:color w:val="000000"/>
          <w:sz w:val="22"/>
          <w:szCs w:val="22"/>
        </w:rPr>
        <w:commentReference w:id="35"/>
      </w:r>
      <w:commentRangeEnd w:id="36"/>
      <w:r>
        <w:commentReference w:id="36"/>
      </w:r>
      <w:r>
        <w:rPr>
          <w:rFonts w:ascii="Century Gothic" w:hAnsi="Century Gothic"/>
          <w:color w:val="000000"/>
          <w:sz w:val="22"/>
          <w:szCs w:val="22"/>
        </w:rPr>
      </w:r>
    </w:p>
    <w:p>
      <w:pPr>
        <w:pStyle w:val="Heading2"/>
        <w:numPr>
          <w:ilvl w:val="1"/>
          <w:numId w:val="3"/>
        </w:numPr>
        <w:rPr/>
      </w:pPr>
      <w:del w:id="793" w:author="Samuel Amarjawahar" w:date="2018-08-14T11:17:00Z">
        <w:r>
          <w:rPr>
            <w:rFonts w:ascii="Century Gothic" w:hAnsi="Century Gothic"/>
            <w:color w:val="000000"/>
            <w:sz w:val="22"/>
            <w:szCs w:val="22"/>
          </w:rPr>
          <w:delText>Alarm Suppression [ ENABLED / DISABLED]] DISABLED/ ENABLED [</w:delText>
          <w:tab/>
          <w:delText xml:space="preserve"> ing</w:delText>
        </w:r>
      </w:del>
    </w:p>
    <w:p>
      <w:pPr>
        <w:pStyle w:val="Heading2"/>
        <w:numPr>
          <w:ilvl w:val="1"/>
          <w:numId w:val="3"/>
        </w:numPr>
        <w:rPr/>
      </w:pPr>
      <w:del w:id="794" w:author="Samuel Amarjawahar" w:date="2018-08-14T11:17:00Z">
        <w:r>
          <w:rPr>
            <w:rFonts w:ascii="Century Gothic" w:hAnsi="Century Gothic"/>
            <w:color w:val="000000"/>
            <w:sz w:val="22"/>
            <w:szCs w:val="22"/>
          </w:rPr>
          <w:delText>Alarm Mask</w:delText>
          <w:tab/>
        </w:r>
      </w:del>
      <w:r>
        <w:rPr>
          <w:rFonts w:ascii="Century Gothic" w:hAnsi="Century Gothic"/>
          <w:color w:val="000000"/>
          <w:sz w:val="22"/>
          <w:szCs w:val="22"/>
        </w:rPr>
      </w:r>
      <w:commentRangeEnd w:id="33"/>
      <w:r>
        <w:commentReference w:id="33"/>
      </w:r>
      <w:r>
        <w:rPr>
          <w:rFonts w:ascii="Century Gothic" w:hAnsi="Century Gothic"/>
          <w:color w:val="000000"/>
          <w:sz w:val="22"/>
          <w:szCs w:val="22"/>
        </w:rPr>
      </w:r>
      <w:del w:id="795" w:author="Samuel Amarjawahar" w:date="2018-08-14T11:17:00Z">
        <w:commentRangeEnd w:id="32"/>
        <w:r>
          <w:commentReference w:id="32"/>
        </w:r>
        <w:r>
          <w:rPr>
            <w:rFonts w:ascii="Century Gothic" w:hAnsi="Century Gothic"/>
            <w:b w:val="false"/>
            <w:color w:val="000000"/>
            <w:sz w:val="22"/>
            <w:szCs w:val="22"/>
          </w:rPr>
          <w:delText xml:space="preserve">to stop reporting this alarm by NEstate NMS should support to configure any specific alarm as Suppressed </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796" w:author="Samuel Amarjawahar" w:date="2018-08-14T11:17:00Z">
        <w:r>
          <w:rPr>
            <w:rFonts w:ascii="Century Gothic" w:hAnsi="Century Gothic"/>
            <w:b w:val="false"/>
            <w:color w:val="000000"/>
            <w:sz w:val="22"/>
            <w:szCs w:val="22"/>
          </w:rPr>
          <w:delText xml:space="preserve">HZ-NMS-Serv-Alarm-Mgmt-000 - </w:delText>
        </w:r>
      </w:del>
      <w:commentRangeStart w:id="38"/>
      <w:r>
        <w:rPr>
          <w:rFonts w:ascii="Century Gothic" w:hAnsi="Century Gothic"/>
          <w:b w:val="false"/>
          <w:color w:val="000000"/>
          <w:sz w:val="22"/>
          <w:szCs w:val="22"/>
        </w:rPr>
        <w:commentReference w:id="37"/>
      </w:r>
      <w:r>
        <w:rPr>
          <w:rFonts w:ascii="Century Gothic" w:hAnsi="Century Gothic"/>
          <w:b w:val="false"/>
          <w:color w:val="000000"/>
          <w:sz w:val="22"/>
          <w:szCs w:val="22"/>
        </w:rPr>
      </w:r>
      <w:del w:id="797" w:author="Samuel Amarjawahar" w:date="2018-08-14T11:17:00Z">
        <w:commentRangeEnd w:id="38"/>
        <w:r>
          <w:commentReference w:id="38"/>
        </w:r>
        <w:r>
          <w:rPr>
            <w:rFonts w:ascii="Century Gothic" w:hAnsi="Century Gothic"/>
            <w:b w:val="false"/>
            <w:color w:val="000000"/>
            <w:sz w:val="22"/>
            <w:szCs w:val="22"/>
          </w:rPr>
          <w:delText xml:space="preserve">to stop receiving this alarm in NMS state NMS should support to configure any specific alarm as Masking - </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798" w:author="Samuel Amarjawahar" w:date="2018-08-14T11:17:00Z">
        <w:r>
          <w:rPr>
            <w:rFonts w:ascii="Century Gothic" w:hAnsi="Century Gothic"/>
            <w:b w:val="false"/>
            <w:color w:val="000000"/>
            <w:sz w:val="22"/>
            <w:szCs w:val="22"/>
          </w:rPr>
          <w:delText xml:space="preserve">HZ-NMS-Serv-Alarm-Mgmt-000 </w:delText>
        </w:r>
      </w:del>
      <w:commentRangeStart w:id="40"/>
      <w:r>
        <w:rPr>
          <w:rFonts w:ascii="Century Gothic" w:hAnsi="Century Gothic"/>
          <w:b w:val="false"/>
          <w:color w:val="000000"/>
          <w:sz w:val="22"/>
          <w:szCs w:val="22"/>
        </w:rPr>
        <w:commentReference w:id="39"/>
      </w:r>
      <w:r>
        <w:rPr>
          <w:rFonts w:ascii="Century Gothic" w:hAnsi="Century Gothic"/>
          <w:b w:val="false"/>
          <w:color w:val="000000"/>
          <w:sz w:val="22"/>
          <w:szCs w:val="22"/>
        </w:rPr>
      </w:r>
      <w:del w:id="799" w:author="Samuel Amarjawahar" w:date="2018-08-14T11:17:00Z">
        <w:commentRangeEnd w:id="40"/>
        <w:r>
          <w:commentReference w:id="40"/>
        </w:r>
        <w:r>
          <w:rPr>
            <w:rFonts w:ascii="Century Gothic" w:hAnsi="Century Gothic"/>
            <w:color w:val="000000"/>
            <w:sz w:val="22"/>
            <w:szCs w:val="22"/>
          </w:rPr>
          <w:delText>S/NEs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800" w:author="Samuel Amarjawahar" w:date="2018-08-14T11:17:00Z">
        <w:r>
          <w:rPr>
            <w:rFonts w:ascii="Century Gothic" w:hAnsi="Century Gothic"/>
            <w:b w:val="false"/>
            <w:color w:val="000000"/>
            <w:sz w:val="22"/>
            <w:szCs w:val="22"/>
          </w:rPr>
          <w:delText>HZ-NMS-Serv-UsrGrp-002</w:delText>
        </w:r>
      </w:del>
      <w:del w:id="801" w:author="Samuel Amarjawahar" w:date="2018-08-14T11:17:00Z">
        <w:r>
          <w:rPr>
            <w:rFonts w:ascii="Century Gothic" w:hAnsi="Century Gothic"/>
            <w:color w:val="000000"/>
            <w:sz w:val="22"/>
            <w:szCs w:val="22"/>
          </w:rPr>
          <w:delText xml:space="preserve"> – NMS should support to create user groups with the following parameters</w:delText>
        </w:r>
      </w:del>
    </w:p>
    <w:p>
      <w:pPr>
        <w:pStyle w:val="Heading2"/>
        <w:numPr>
          <w:ilvl w:val="1"/>
          <w:numId w:val="2"/>
        </w:numPr>
        <w:rPr>
          <w:rFonts w:ascii="Century Gothic" w:hAnsi="Century Gothic"/>
          <w:b w:val="false"/>
          <w:b w:val="false"/>
          <w:color w:val="000000"/>
          <w:sz w:val="22"/>
          <w:szCs w:val="22"/>
        </w:rPr>
      </w:pPr>
      <w:del w:id="802" w:author="Samuel Amarjawahar" w:date="2018-08-14T11:17:00Z">
        <w:r>
          <w:rPr>
            <w:rFonts w:ascii="Century Gothic" w:hAnsi="Century Gothic"/>
            <w:b w:val="false"/>
            <w:color w:val="000000"/>
            <w:sz w:val="22"/>
            <w:szCs w:val="22"/>
          </w:rPr>
          <w:delText>S. – NMS should support to have one default user group named as ‘Administrator’ with complete access to all operations on NMHZ-NMS-Serv-UsrGrp-001</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rPr>
      </w:pPr>
      <w:r>
        <w:rPr>
          <w:rFonts w:ascii="Century Gothic" w:hAnsi="Century Gothic"/>
        </w:rPr>
      </w:r>
      <w:r>
        <w:br w:type="page"/>
      </w:r>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b w:val="false"/>
          <w:b w:val="false"/>
          <w:bCs w:val="false"/>
          <w:iCs w:val="false"/>
        </w:rPr>
      </w:pPr>
      <w:del w:id="803" w:author="Samuel Amarjawahar" w:date="2018-08-14T11:17:00Z">
        <w:bookmarkStart w:id="35" w:name="_Toc521691087111111111111111111111111"/>
        <w:bookmarkEnd w:id="35"/>
        <w:r>
          <w:rPr>
            <w:rFonts w:ascii="Century Gothic" w:hAnsi="Century Gothic"/>
            <w:b w:val="false"/>
            <w:bCs w:val="false"/>
            <w:iCs w:val="false"/>
          </w:rPr>
          <w:delText>Chassis management</w:delText>
        </w:r>
      </w:del>
    </w:p>
    <w:p>
      <w:pPr>
        <w:pStyle w:val="Heading2"/>
        <w:numPr>
          <w:ilvl w:val="1"/>
          <w:numId w:val="3"/>
        </w:numPr>
        <w:rPr>
          <w:rFonts w:ascii="Century Gothic" w:hAnsi="Century Gothic"/>
          <w:highlight w:val="yellow"/>
        </w:rPr>
      </w:pPr>
      <w:del w:id="804" w:author="Samuel Amarjawahar" w:date="2018-08-14T11:17:00Z">
        <w:r>
          <w:rPr>
            <w:rFonts w:ascii="Century Gothic" w:hAnsi="Century Gothic"/>
            <w:highlight w:val="yellow"/>
          </w:rPr>
          <w:delText>&lt;To be Done&gt;</w:delText>
        </w:r>
      </w:del>
    </w:p>
    <w:p>
      <w:pPr>
        <w:pStyle w:val="Heading2"/>
        <w:numPr>
          <w:ilvl w:val="1"/>
          <w:numId w:val="3"/>
        </w:numPr>
        <w:rPr>
          <w:rFonts w:ascii="Century Gothic" w:hAnsi="Century Gothic"/>
        </w:rPr>
      </w:pPr>
      <w:r>
        <w:rPr>
          <w:rFonts w:ascii="Century Gothic" w:hAnsi="Century Gothic"/>
        </w:rPr>
      </w:r>
      <w:r>
        <w:br w:type="page"/>
      </w:r>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b w:val="false"/>
          <w:b w:val="false"/>
          <w:bCs w:val="false"/>
          <w:iCs w:val="false"/>
        </w:rPr>
      </w:pPr>
      <w:del w:id="805" w:author="Samuel Amarjawahar" w:date="2018-08-14T11:17:00Z">
        <w:bookmarkStart w:id="36" w:name="_Toc521691088111111111111111111111111"/>
        <w:bookmarkEnd w:id="36"/>
        <w:r>
          <w:rPr>
            <w:rFonts w:ascii="Century Gothic" w:hAnsi="Century Gothic"/>
            <w:b w:val="false"/>
            <w:bCs w:val="false"/>
            <w:iCs w:val="false"/>
          </w:rPr>
          <w:delText>User management</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b w:val="false"/>
          <w:b w:val="false"/>
          <w:color w:val="5B9BD5"/>
          <w:sz w:val="20"/>
          <w:szCs w:val="20"/>
        </w:rPr>
      </w:pPr>
      <w:del w:id="806" w:author="Samuel Amarjawahar" w:date="2018-08-14T11:17:00Z">
        <w:r>
          <w:rPr>
            <w:rFonts w:ascii="Century Gothic" w:hAnsi="Century Gothic"/>
            <w:b w:val="false"/>
            <w:color w:val="5B9BD5"/>
            <w:sz w:val="20"/>
            <w:szCs w:val="20"/>
          </w:rPr>
          <w:delText>NMS should provide creation, modification and deletion of user accounts and groups.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highlight w:val="yellow"/>
        </w:rPr>
      </w:pPr>
      <w:del w:id="807" w:author="Samuel Amarjawahar" w:date="2018-08-14T11:17:00Z">
        <w:r>
          <w:rPr>
            <w:rFonts w:ascii="Century Gothic" w:hAnsi="Century Gothic"/>
            <w:highlight w:val="yellow"/>
          </w:rPr>
          <w:delText>&lt;To be Done&gt;</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b w:val="false"/>
          <w:b w:val="false"/>
          <w:bCs w:val="false"/>
          <w:iCs w:val="false"/>
        </w:rPr>
      </w:pPr>
      <w:del w:id="808" w:author="Samuel Amarjawahar" w:date="2018-08-14T11:17:00Z">
        <w:r>
          <w:rPr>
            <w:rFonts w:ascii="Century Gothic" w:hAnsi="Century Gothic"/>
            <w:b w:val="false"/>
            <w:bCs w:val="false"/>
            <w:iCs w:val="false"/>
          </w:rPr>
          <w:delText>Performance management</w:delText>
        </w:r>
      </w:del>
    </w:p>
    <w:p>
      <w:pPr>
        <w:pStyle w:val="Heading2"/>
        <w:numPr>
          <w:ilvl w:val="1"/>
          <w:numId w:val="2"/>
        </w:numPr>
        <w:rPr>
          <w:rFonts w:ascii="Century Gothic" w:hAnsi="Century Gothic"/>
          <w:b w:val="false"/>
          <w:b w:val="false"/>
          <w:bCs w:val="false"/>
          <w:iCs w:val="false"/>
          <w:color w:val="000000"/>
          <w:sz w:val="22"/>
          <w:szCs w:val="22"/>
          <w:highlight w:val="yellow"/>
        </w:rPr>
      </w:pPr>
      <w:r>
        <w:rPr>
          <w:rFonts w:ascii="Century Gothic" w:hAnsi="Century Gothic"/>
          <w:b w:val="false"/>
          <w:bCs w:val="false"/>
          <w:iCs w:val="false"/>
          <w:color w:val="000000"/>
          <w:sz w:val="22"/>
          <w:szCs w:val="22"/>
          <w:highlight w:val="yellow"/>
        </w:rPr>
      </w:r>
    </w:p>
    <w:p>
      <w:pPr>
        <w:pStyle w:val="Heading2"/>
        <w:numPr>
          <w:ilvl w:val="1"/>
          <w:numId w:val="2"/>
        </w:numPr>
        <w:rPr>
          <w:rFonts w:ascii="Century Gothic" w:hAnsi="Century Gothic"/>
        </w:rPr>
      </w:pPr>
      <w:del w:id="809" w:author="Samuel Amarjawahar" w:date="2018-08-14T11:17:00Z">
        <w:r>
          <w:rPr>
            <w:rFonts w:ascii="Century Gothic" w:hAnsi="Century Gothic"/>
          </w:rPr>
          <w:delText>Performance management</w:delText>
        </w:r>
      </w:del>
    </w:p>
    <w:p>
      <w:pPr>
        <w:pStyle w:val="Heading2"/>
        <w:numPr>
          <w:ilvl w:val="1"/>
          <w:numId w:val="2"/>
        </w:numPr>
        <w:rPr>
          <w:rFonts w:ascii="Century Gothic" w:hAnsi="Century Gothic"/>
          <w:b w:val="false"/>
          <w:b w:val="false"/>
          <w:bCs w:val="false"/>
        </w:rPr>
      </w:pPr>
      <w:del w:id="810" w:author="Samuel Amarjawahar" w:date="2018-08-14T11:17:00Z">
        <w:r>
          <w:rPr>
            <w:rFonts w:ascii="Century Gothic" w:hAnsi="Century Gothic"/>
            <w:b w:val="false"/>
            <w:bCs w:val="false"/>
          </w:rPr>
          <w:delText>Performance monitoringPerformance collection</w:delText>
        </w:r>
      </w:del>
      <w:del w:id="811" w:author="Samuel Amarjawahar" w:date="2018-08-14T11:17:00Z">
        <w:r>
          <w:rPr>
            <w:rFonts w:ascii="Century Gothic" w:hAnsi="Century Gothic"/>
            <w:b w:val="false"/>
            <w:bCs w:val="false"/>
            <w:color w:val="000000"/>
            <w:sz w:val="22"/>
            <w:szCs w:val="22"/>
          </w:rPr>
          <w:delText>- NMS should support NMS Administrator user to associate export alarms data permission to other users.</w:delText>
        </w:r>
      </w:del>
    </w:p>
    <w:p>
      <w:pPr>
        <w:pStyle w:val="Heading2"/>
        <w:numPr>
          <w:ilvl w:val="1"/>
          <w:numId w:val="3"/>
        </w:numPr>
        <w:rPr>
          <w:rFonts w:ascii="Century Gothic" w:hAnsi="Century Gothic"/>
        </w:rPr>
      </w:pPr>
      <w:r>
        <w:rPr>
          <w:rFonts w:ascii="Century Gothic" w:hAnsi="Century Gothic"/>
        </w:rPr>
      </w:r>
      <w:r>
        <w:br w:type="page"/>
      </w:r>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b w:val="false"/>
          <w:b w:val="false"/>
          <w:bCs w:val="false"/>
          <w:iCs w:val="false"/>
        </w:rPr>
      </w:pPr>
      <w:del w:id="812" w:author="Samuel Amarjawahar" w:date="2018-08-14T11:17:00Z">
        <w:r>
          <w:rPr>
            <w:rFonts w:ascii="Century Gothic" w:hAnsi="Century Gothic"/>
            <w:b w:val="false"/>
            <w:bCs w:val="false"/>
            <w:iCs w:val="false"/>
          </w:rPr>
          <w:delText>Performance management</w:delText>
        </w:r>
      </w:del>
    </w:p>
    <w:p>
      <w:pPr>
        <w:pStyle w:val="Heading2"/>
        <w:numPr>
          <w:ilvl w:val="1"/>
          <w:numId w:val="3"/>
        </w:numPr>
        <w:rPr>
          <w:rFonts w:ascii="Century Gothic" w:hAnsi="Century Gothic"/>
          <w:highlight w:val="yellow"/>
        </w:rPr>
      </w:pPr>
      <w:del w:id="813" w:author="Samuel Amarjawahar" w:date="2018-08-14T11:17:00Z">
        <w:r>
          <w:rPr>
            <w:rFonts w:ascii="Century Gothic" w:hAnsi="Century Gothic"/>
            <w:highlight w:val="yellow"/>
          </w:rPr>
          <w:delText>&lt;To be Done&gt;</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2"/>
        </w:numPr>
        <w:rPr>
          <w:rFonts w:ascii="Century Gothic" w:hAnsi="Century Gothic"/>
          <w:b w:val="false"/>
          <w:b w:val="false"/>
          <w:color w:val="000000"/>
          <w:sz w:val="22"/>
          <w:szCs w:val="22"/>
        </w:rPr>
      </w:pPr>
      <w:del w:id="814" w:author="Samuel Amarjawahar" w:date="2018-08-14T11:17:00Z">
        <w:r>
          <w:rPr>
            <w:rFonts w:ascii="Century Gothic" w:hAnsi="Century Gothic"/>
            <w:b w:val="false"/>
            <w:color w:val="000000"/>
            <w:sz w:val="22"/>
            <w:szCs w:val="22"/>
          </w:rPr>
          <w:delText>029 HZ-NMS-Serv-Alarm-Mgmt-000 00 - NMS should allow NMS Administrator user to export alarms data.</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2"/>
        </w:numPr>
        <w:rPr>
          <w:rFonts w:ascii="Century Gothic" w:hAnsi="Century Gothic"/>
          <w:b w:val="false"/>
          <w:b w:val="false"/>
          <w:color w:val="000000"/>
          <w:sz w:val="22"/>
          <w:szCs w:val="22"/>
        </w:rPr>
      </w:pPr>
      <w:del w:id="815" w:author="Samuel Amarjawahar" w:date="2018-08-14T11:17:00Z">
        <w:r>
          <w:rPr>
            <w:rFonts w:ascii="Century Gothic" w:hAnsi="Century Gothic"/>
            <w:b w:val="false"/>
            <w:color w:val="000000"/>
            <w:sz w:val="22"/>
            <w:szCs w:val="22"/>
          </w:rPr>
          <w:delText>28HZ-NMS-Serv-Alarm-Mgmt-000 - NMS should support progressive status in user interface while exporting of alarms operation is in progress.</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2"/>
        </w:numPr>
        <w:rPr>
          <w:rFonts w:ascii="Century Gothic" w:hAnsi="Century Gothic"/>
          <w:b w:val="false"/>
          <w:b w:val="false"/>
          <w:color w:val="000000"/>
          <w:sz w:val="22"/>
          <w:szCs w:val="22"/>
        </w:rPr>
      </w:pPr>
      <w:del w:id="816" w:author="Samuel Amarjawahar" w:date="2018-08-14T11:17:00Z">
        <w:r>
          <w:rPr>
            <w:rFonts w:ascii="Century Gothic" w:hAnsi="Century Gothic"/>
            <w:b w:val="false"/>
            <w:color w:val="000000"/>
            <w:sz w:val="22"/>
            <w:szCs w:val="22"/>
          </w:rPr>
          <w:delText>27HZ-NMS-Serv-Alarm-Mgmt-000 - NMS should provide appropriate status message if export operation is success or failure.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817" w:author="Samuel Amarjawahar" w:date="2018-08-14T11:17:00Z">
        <w:r>
          <w:rPr>
            <w:rFonts w:ascii="Century Gothic" w:hAnsi="Century Gothic"/>
            <w:b w:val="false"/>
            <w:color w:val="000000"/>
            <w:sz w:val="22"/>
            <w:szCs w:val="22"/>
          </w:rPr>
          <w:delText>26HZ-NMS-Serv-Alarm-Mgmt-000 - NMS should support exporting of alarms data to remote file system through SFTP access by providing the following information</w:delText>
        </w:r>
      </w:del>
    </w:p>
    <w:p>
      <w:pPr>
        <w:pStyle w:val="Heading2"/>
        <w:numPr>
          <w:ilvl w:val="1"/>
          <w:numId w:val="3"/>
        </w:numPr>
        <w:rPr>
          <w:rFonts w:ascii="Century Gothic" w:hAnsi="Century Gothic"/>
          <w:color w:val="000000"/>
          <w:sz w:val="22"/>
          <w:szCs w:val="22"/>
        </w:rPr>
      </w:pPr>
      <w:del w:id="818" w:author="Samuel Amarjawahar" w:date="2018-08-14T11:17:00Z">
        <w:r>
          <w:rPr>
            <w:rFonts w:ascii="Century Gothic" w:hAnsi="Century Gothic"/>
            <w:color w:val="000000"/>
            <w:sz w:val="22"/>
            <w:szCs w:val="22"/>
          </w:rPr>
          <w:tab/>
        </w:r>
      </w:del>
    </w:p>
    <w:p>
      <w:pPr>
        <w:pStyle w:val="Heading2"/>
        <w:numPr>
          <w:ilvl w:val="1"/>
          <w:numId w:val="3"/>
        </w:numPr>
        <w:rPr>
          <w:rFonts w:ascii="Century Gothic" w:hAnsi="Century Gothic"/>
          <w:color w:val="000000"/>
          <w:sz w:val="22"/>
          <w:szCs w:val="22"/>
        </w:rPr>
      </w:pPr>
      <w:del w:id="819" w:author="Samuel Amarjawahar" w:date="2018-08-14T11:17:00Z">
        <w:r>
          <w:rPr>
            <w:rFonts w:ascii="Century Gothic" w:hAnsi="Century Gothic"/>
            <w:color w:val="000000"/>
            <w:sz w:val="22"/>
            <w:szCs w:val="22"/>
          </w:rPr>
          <w:delText>Remote File System IP Address</w:delText>
        </w:r>
      </w:del>
    </w:p>
    <w:p>
      <w:pPr>
        <w:pStyle w:val="Heading2"/>
        <w:numPr>
          <w:ilvl w:val="1"/>
          <w:numId w:val="3"/>
        </w:numPr>
        <w:rPr>
          <w:rFonts w:ascii="Century Gothic" w:hAnsi="Century Gothic"/>
          <w:color w:val="000000"/>
          <w:sz w:val="22"/>
          <w:szCs w:val="22"/>
        </w:rPr>
      </w:pPr>
      <w:del w:id="820" w:author="Samuel Amarjawahar" w:date="2018-08-14T11:17:00Z">
        <w:r>
          <w:rPr>
            <w:rFonts w:ascii="Century Gothic" w:hAnsi="Century Gothic"/>
            <w:color w:val="000000"/>
            <w:sz w:val="22"/>
            <w:szCs w:val="22"/>
          </w:rPr>
          <w:delText xml:space="preserve">Remote File System Location </w:delText>
        </w:r>
      </w:del>
    </w:p>
    <w:p>
      <w:pPr>
        <w:pStyle w:val="Heading2"/>
        <w:numPr>
          <w:ilvl w:val="1"/>
          <w:numId w:val="3"/>
        </w:numPr>
        <w:rPr>
          <w:rFonts w:ascii="Century Gothic" w:hAnsi="Century Gothic"/>
          <w:color w:val="000000"/>
          <w:sz w:val="22"/>
          <w:szCs w:val="22"/>
        </w:rPr>
      </w:pPr>
      <w:del w:id="821" w:author="Samuel Amarjawahar" w:date="2018-08-14T11:17:00Z">
        <w:r>
          <w:rPr>
            <w:rFonts w:ascii="Century Gothic" w:hAnsi="Century Gothic"/>
            <w:color w:val="000000"/>
            <w:sz w:val="22"/>
            <w:szCs w:val="22"/>
          </w:rPr>
          <w:delText>Remote File System User Name</w:delText>
        </w:r>
      </w:del>
    </w:p>
    <w:p>
      <w:pPr>
        <w:pStyle w:val="Heading2"/>
        <w:numPr>
          <w:ilvl w:val="1"/>
          <w:numId w:val="3"/>
        </w:numPr>
        <w:rPr>
          <w:rFonts w:ascii="Century Gothic" w:hAnsi="Century Gothic"/>
          <w:color w:val="000000"/>
          <w:sz w:val="22"/>
          <w:szCs w:val="22"/>
        </w:rPr>
      </w:pPr>
      <w:del w:id="822" w:author="Samuel Amarjawahar" w:date="2018-08-14T11:17:00Z">
        <w:r>
          <w:rPr>
            <w:rFonts w:ascii="Century Gothic" w:hAnsi="Century Gothic"/>
            <w:color w:val="000000"/>
            <w:sz w:val="22"/>
            <w:szCs w:val="22"/>
          </w:rPr>
          <w:delText>Remote File System Password</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823" w:author="Samuel Amarjawahar" w:date="2018-08-14T11:17:00Z">
        <w:r>
          <w:rPr>
            <w:rFonts w:ascii="Century Gothic" w:hAnsi="Century Gothic"/>
            <w:b w:val="false"/>
            <w:color w:val="000000"/>
            <w:sz w:val="22"/>
            <w:szCs w:val="22"/>
          </w:rPr>
          <w:delText>25HZ-NMS-Serv-Alarm-Mgmt-000 - NMS should support exporting of alarms data in local file system by providing the below information</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824" w:author="Samuel Amarjawahar" w:date="2018-08-14T11:17:00Z">
        <w:r>
          <w:rPr>
            <w:rFonts w:ascii="Century Gothic" w:hAnsi="Century Gothic"/>
            <w:color w:val="000000"/>
            <w:sz w:val="22"/>
            <w:szCs w:val="22"/>
          </w:rPr>
          <w:delText>Local File System Location</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825" w:author="Samuel Amarjawahar" w:date="2018-08-14T11:17:00Z">
        <w:r>
          <w:rPr>
            <w:rFonts w:ascii="Century Gothic" w:hAnsi="Century Gothic"/>
            <w:b w:val="false"/>
            <w:color w:val="000000"/>
            <w:sz w:val="22"/>
            <w:szCs w:val="22"/>
          </w:rPr>
          <w:delText>24HZ-NMS-Serv-Alarm-Mgmt-000 - NMS should support exporting of alarms data in TXT file format.</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826" w:author="Samuel Amarjawahar" w:date="2018-08-14T11:17:00Z">
        <w:r>
          <w:rPr>
            <w:rFonts w:ascii="Century Gothic" w:hAnsi="Century Gothic"/>
            <w:b w:val="false"/>
            <w:color w:val="000000"/>
            <w:sz w:val="22"/>
            <w:szCs w:val="22"/>
          </w:rPr>
          <w:delText>23HZ-NMS-Serv-Alarm-Mgmt-000 - NMS should support exporting of alarms data in XLS file format.</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2"/>
        </w:numPr>
        <w:rPr>
          <w:rFonts w:ascii="Century Gothic" w:hAnsi="Century Gothic"/>
          <w:b w:val="false"/>
          <w:b w:val="false"/>
          <w:color w:val="000000"/>
          <w:sz w:val="22"/>
          <w:szCs w:val="22"/>
        </w:rPr>
      </w:pPr>
      <w:del w:id="827" w:author="Samuel Amarjawahar" w:date="2018-08-14T11:17:00Z">
        <w:r>
          <w:rPr>
            <w:rFonts w:ascii="Century Gothic" w:hAnsi="Century Gothic"/>
            <w:b w:val="false"/>
            <w:color w:val="000000"/>
            <w:sz w:val="22"/>
            <w:szCs w:val="22"/>
          </w:rPr>
          <w:delText>22HZ-NMS-Serv-Alarm-Mgmt-000 - NMS should support exporting of alarms data in CSV file format.</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828" w:author="Samuel Amarjawahar" w:date="2018-08-14T11:17:00Z">
        <w:r>
          <w:rPr>
            <w:rFonts w:ascii="Century Gothic" w:hAnsi="Century Gothic"/>
            <w:b w:val="false"/>
            <w:color w:val="000000"/>
            <w:sz w:val="22"/>
            <w:szCs w:val="22"/>
          </w:rPr>
          <w:delText>21HZ-NMS-Serv-Alarm-Mgmt-000 - NMS should support exporting of alarms data in XML file format.</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829" w:author="Samuel Amarjawahar" w:date="2018-08-14T11:17:00Z">
        <w:r>
          <w:rPr>
            <w:rFonts w:ascii="Century Gothic" w:hAnsi="Century Gothic"/>
            <w:b w:val="false"/>
            <w:color w:val="000000"/>
            <w:sz w:val="22"/>
            <w:szCs w:val="22"/>
          </w:rPr>
          <w:delText>20HZ-NMS-Serv-Alarm-Mgmt-000 - NMS should support to show alarm statistics in table format when NMS user selects a domain in NMS GUI</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del w:id="830" w:author="Samuel Amarjawahar" w:date="2018-08-14T11:17:00Z">
        <w:r>
          <w:rPr>
            <w:rFonts w:ascii="Century Gothic" w:hAnsi="Century Gothic"/>
            <w:b w:val="false"/>
            <w:color w:val="5B9BD5"/>
            <w:sz w:val="20"/>
            <w:szCs w:val="20"/>
          </w:rPr>
          <w:delText>NMS should be able to export alarms data in formats: XML, CSV, XLS, TXT.</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2"/>
        </w:numPr>
        <w:rPr>
          <w:rFonts w:ascii="Century Gothic" w:hAnsi="Century Gothic"/>
          <w:b w:val="false"/>
          <w:b w:val="false"/>
          <w:color w:val="000000"/>
          <w:sz w:val="22"/>
          <w:szCs w:val="22"/>
        </w:rPr>
      </w:pPr>
      <w:del w:id="831" w:author="Samuel Amarjawahar" w:date="2018-08-14T11:17:00Z">
        <w:r>
          <w:rPr>
            <w:rFonts w:ascii="Century Gothic" w:hAnsi="Century Gothic"/>
            <w:b w:val="false"/>
            <w:color w:val="000000"/>
            <w:sz w:val="22"/>
            <w:szCs w:val="22"/>
          </w:rPr>
          <w:delText>19HZ-NMS-Serv-Alarm-Mgmt-000 - NMS should support to show alarm statistics in chart format when NMS user selects a domain in NMS GUI</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2"/>
        </w:numPr>
        <w:rPr>
          <w:rFonts w:ascii="Century Gothic" w:hAnsi="Century Gothic"/>
          <w:b w:val="false"/>
          <w:b w:val="false"/>
          <w:color w:val="000000"/>
          <w:sz w:val="22"/>
          <w:szCs w:val="22"/>
        </w:rPr>
      </w:pPr>
      <w:del w:id="832" w:author="Samuel Amarjawahar" w:date="2018-08-14T11:17:00Z">
        <w:r>
          <w:rPr>
            <w:rFonts w:ascii="Century Gothic" w:hAnsi="Century Gothic"/>
            <w:b w:val="false"/>
            <w:color w:val="000000"/>
            <w:sz w:val="22"/>
            <w:szCs w:val="22"/>
          </w:rPr>
          <w:delText>18HZ-NMS-Serv-Alarm-Mgmt-000 - NMS should support to show alarm statistics in table format when NMS user selects a link in NMS GUI</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2"/>
        </w:numPr>
        <w:rPr>
          <w:rFonts w:ascii="Century Gothic" w:hAnsi="Century Gothic"/>
          <w:b w:val="false"/>
          <w:b w:val="false"/>
          <w:color w:val="000000"/>
          <w:sz w:val="22"/>
          <w:szCs w:val="22"/>
        </w:rPr>
      </w:pPr>
      <w:del w:id="833" w:author="Samuel Amarjawahar" w:date="2018-08-14T11:17:00Z">
        <w:r>
          <w:rPr>
            <w:rFonts w:ascii="Century Gothic" w:hAnsi="Century Gothic"/>
            <w:b w:val="false"/>
            <w:color w:val="000000"/>
            <w:sz w:val="22"/>
            <w:szCs w:val="22"/>
          </w:rPr>
          <w:delText>17HZ-NMS-Serv-Alarm-Mgmt-000 - NMS should support to show alarm statistics in chart format when NMS user selects a link in NMS GUI</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2"/>
        </w:numPr>
        <w:rPr>
          <w:rFonts w:ascii="Century Gothic" w:hAnsi="Century Gothic"/>
          <w:b w:val="false"/>
          <w:b w:val="false"/>
          <w:color w:val="000000"/>
          <w:sz w:val="22"/>
          <w:szCs w:val="22"/>
        </w:rPr>
      </w:pPr>
      <w:del w:id="834" w:author="Samuel Amarjawahar" w:date="2018-08-14T11:17:00Z">
        <w:r>
          <w:rPr>
            <w:rFonts w:ascii="Century Gothic" w:hAnsi="Century Gothic"/>
            <w:b w:val="false"/>
            <w:color w:val="000000"/>
            <w:sz w:val="22"/>
            <w:szCs w:val="22"/>
          </w:rPr>
          <w:delText>16HZ-NMS-Serv-Alarm-Mgmt-000 - NMS should support to show alarm statistics in table format when NMS user selects a trial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835" w:author="Samuel Amarjawahar" w:date="2018-08-14T11:17:00Z">
        <w:r>
          <w:rPr>
            <w:rFonts w:ascii="Century Gothic" w:hAnsi="Century Gothic"/>
            <w:b w:val="false"/>
            <w:color w:val="000000"/>
            <w:sz w:val="22"/>
            <w:szCs w:val="22"/>
          </w:rPr>
          <w:delText>15HZ-NMS-Serv-Alarm-Mgmt-000 - NMS should support to show alarm statistics in chart format when NMS user selects a trial in NMS GUI</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2"/>
        </w:numPr>
        <w:rPr>
          <w:rFonts w:ascii="Century Gothic" w:hAnsi="Century Gothic"/>
          <w:b w:val="false"/>
          <w:b w:val="false"/>
          <w:color w:val="000000"/>
          <w:sz w:val="22"/>
          <w:szCs w:val="22"/>
        </w:rPr>
      </w:pPr>
      <w:del w:id="836" w:author="Samuel Amarjawahar" w:date="2018-08-14T11:17:00Z">
        <w:r>
          <w:rPr>
            <w:rFonts w:ascii="Century Gothic" w:hAnsi="Century Gothic"/>
            <w:b w:val="false"/>
            <w:color w:val="000000"/>
            <w:sz w:val="22"/>
            <w:szCs w:val="22"/>
          </w:rPr>
          <w:delText>14HZ-NMS-Serv-Alarm-Mgmt-00 - NMS should support to show alarm statistics in table format when NMS user selects a device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837" w:author="Samuel Amarjawahar" w:date="2018-08-14T11:17:00Z">
        <w:r>
          <w:rPr>
            <w:rFonts w:ascii="Century Gothic" w:hAnsi="Century Gothic"/>
            <w:b w:val="false"/>
            <w:color w:val="000000"/>
            <w:sz w:val="22"/>
            <w:szCs w:val="22"/>
          </w:rPr>
          <w:delText>13HZ-NMS-Serv-Alarm-Mgmt-0000 - NMS should support to show alarm statistics in chart format when NMS user selects a device in NMS GUI</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2"/>
        </w:numPr>
        <w:rPr>
          <w:rFonts w:ascii="Century Gothic" w:hAnsi="Century Gothic"/>
          <w:b w:val="false"/>
          <w:b w:val="false"/>
          <w:color w:val="000000"/>
          <w:sz w:val="22"/>
          <w:szCs w:val="22"/>
        </w:rPr>
      </w:pPr>
      <w:del w:id="838" w:author="Samuel Amarjawahar" w:date="2018-08-14T11:17:00Z">
        <w:r>
          <w:rPr>
            <w:rFonts w:ascii="Century Gothic" w:hAnsi="Century Gothic"/>
            <w:b w:val="false"/>
            <w:color w:val="000000"/>
            <w:sz w:val="22"/>
            <w:szCs w:val="22"/>
          </w:rPr>
          <w:delText>12HZ-NMS-Serv-Alarm-Mgmt-000 - NMS should support to show alarm statistics in table format when NMS user selects a port in NMS GUI</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b w:val="false"/>
          <w:b w:val="false"/>
          <w:color w:val="000000"/>
          <w:sz w:val="22"/>
          <w:szCs w:val="22"/>
        </w:rPr>
      </w:pPr>
      <w:del w:id="839" w:author="Samuel Amarjawahar" w:date="2018-08-14T11:17:00Z">
        <w:r>
          <w:rPr>
            <w:rFonts w:ascii="Century Gothic" w:hAnsi="Century Gothic"/>
            <w:b w:val="false"/>
            <w:color w:val="000000"/>
            <w:sz w:val="22"/>
            <w:szCs w:val="22"/>
          </w:rPr>
          <w:delText>11HZ-NMS-Serv-Alarm-Mgmt-0- NMS should support to show alarm statistics in chart format when NMS user selects a port in NMS GUI</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2"/>
        </w:numPr>
        <w:rPr>
          <w:rFonts w:ascii="Century Gothic" w:hAnsi="Century Gothic"/>
          <w:b w:val="false"/>
          <w:b w:val="false"/>
          <w:color w:val="000000"/>
          <w:sz w:val="22"/>
          <w:szCs w:val="22"/>
        </w:rPr>
      </w:pPr>
      <w:del w:id="840" w:author="Samuel Amarjawahar" w:date="2018-08-14T11:17:00Z">
        <w:r>
          <w:rPr>
            <w:rFonts w:ascii="Century Gothic" w:hAnsi="Century Gothic"/>
            <w:b w:val="false"/>
            <w:color w:val="000000"/>
            <w:sz w:val="22"/>
            <w:szCs w:val="22"/>
          </w:rPr>
          <w:delText xml:space="preserve">010 HZ-NMS-Serv-Alarm-Mgmt-000 </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del w:id="841" w:author="Samuel Amarjawahar" w:date="2018-08-14T11:17:00Z">
        <w:r>
          <w:rPr>
            <w:rFonts w:ascii="Century Gothic" w:hAnsi="Century Gothic"/>
            <w:b w:val="false"/>
            <w:color w:val="5B9BD5"/>
            <w:sz w:val="20"/>
            <w:szCs w:val="20"/>
          </w:rPr>
          <w:delText>NMS should provide flexible alarm statistics per port, device, trail, link, domain, etc.</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2"/>
        </w:numPr>
        <w:rPr>
          <w:rFonts w:ascii="Century Gothic" w:hAnsi="Century Gothic"/>
          <w:b w:val="false"/>
          <w:b w:val="false"/>
          <w:bCs w:val="false"/>
          <w:iCs w:val="false"/>
          <w:color w:val="000000"/>
          <w:sz w:val="22"/>
          <w:szCs w:val="22"/>
          <w:highlight w:val="yellow"/>
        </w:rPr>
      </w:pPr>
      <w:r>
        <w:rPr>
          <w:rFonts w:ascii="Century Gothic" w:hAnsi="Century Gothic"/>
          <w:b w:val="false"/>
          <w:bCs w:val="false"/>
          <w:iCs w:val="false"/>
          <w:color w:val="000000"/>
          <w:sz w:val="22"/>
          <w:szCs w:val="22"/>
          <w:highlight w:val="yellow"/>
        </w:rPr>
      </w:r>
    </w:p>
    <w:tbl>
      <w:tblPr>
        <w:tblW w:w="9067" w:type="dxa"/>
        <w:jc w:val="left"/>
        <w:tblInd w:w="-1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98" w:type="dxa"/>
          <w:bottom w:w="0" w:type="dxa"/>
          <w:right w:w="108" w:type="dxa"/>
        </w:tblCellMar>
      </w:tblPr>
      <w:tblGrid>
        <w:gridCol w:w="3385"/>
        <w:gridCol w:w="5681"/>
      </w:tblGrid>
      <w:tr>
        <w:trPr/>
        <w:tc>
          <w:tcPr>
            <w:tcW w:w="3385"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842" w:author="Samuel Amarjawahar" w:date="2018-08-14T11:17:00Z">
              <w:r>
                <w:rPr>
                  <w:rFonts w:eastAsia="Calibri" w:cs="Latha" w:ascii="Century Gothic" w:hAnsi="Century Gothic"/>
                  <w:b/>
                  <w:bCs/>
                  <w:color w:val="FFFFFF"/>
                  <w:sz w:val="20"/>
                  <w:szCs w:val="20"/>
                  <w:lang w:val="ru-RU" w:eastAsia="en-US" w:bidi="ar-SA"/>
                </w:rPr>
                <w:delText>Attribute</w:delText>
              </w:r>
            </w:del>
          </w:p>
        </w:tc>
        <w:tc>
          <w:tcPr>
            <w:tcW w:w="5681"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843" w:author="Samuel Amarjawahar" w:date="2018-08-14T11:17:00Z">
              <w:r>
                <w:rPr>
                  <w:rFonts w:eastAsia="Calibri" w:cs="Latha" w:ascii="Century Gothic" w:hAnsi="Century Gothic"/>
                  <w:b/>
                  <w:bCs/>
                  <w:color w:val="FFFFFF"/>
                  <w:sz w:val="20"/>
                  <w:szCs w:val="20"/>
                  <w:lang w:val="ru-RU" w:eastAsia="en-US" w:bidi="ar-SA"/>
                </w:rPr>
                <w:delText>Description</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844" w:author="Samuel Amarjawahar" w:date="2018-08-14T11:17:00Z">
              <w:r>
                <w:rPr>
                  <w:rFonts w:eastAsia="Calibri" w:cs="Latha" w:ascii="Century Gothic" w:hAnsi="Century Gothic"/>
                  <w:sz w:val="20"/>
                  <w:szCs w:val="20"/>
                  <w:lang w:val="ru-RU" w:eastAsia="en-US" w:bidi="ar-SA"/>
                </w:rPr>
                <w:delText>User Group Name</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845" w:author="Samuel Amarjawahar" w:date="2018-08-14T11:17:00Z">
              <w:r>
                <w:rPr>
                  <w:rFonts w:eastAsia="Calibri" w:cs="Latha" w:ascii="Century Gothic" w:hAnsi="Century Gothic"/>
                  <w:sz w:val="20"/>
                  <w:szCs w:val="20"/>
                  <w:lang w:val="ru-RU" w:eastAsia="en-US" w:bidi="ar-SA"/>
                </w:rPr>
                <w:delText>Name of the User Group</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846" w:author="Samuel Amarjawahar" w:date="2018-08-14T11:17:00Z">
              <w:r>
                <w:rPr>
                  <w:rFonts w:eastAsia="Calibri" w:cs="Latha" w:ascii="Century Gothic" w:hAnsi="Century Gothic"/>
                  <w:sz w:val="20"/>
                  <w:szCs w:val="20"/>
                  <w:lang w:val="ru-RU" w:eastAsia="en-US" w:bidi="ar-SA"/>
                </w:rPr>
                <w:delText>User Group Description</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847" w:author="Samuel Amarjawahar" w:date="2018-08-14T11:17:00Z">
              <w:r>
                <w:rPr>
                  <w:rFonts w:eastAsia="Calibri" w:cs="Latha" w:ascii="Century Gothic" w:hAnsi="Century Gothic"/>
                  <w:sz w:val="20"/>
                  <w:szCs w:val="20"/>
                  <w:lang w:val="ru-RU" w:eastAsia="en-US" w:bidi="ar-SA"/>
                </w:rPr>
                <w:delText>Description about the User Group</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848" w:author="Samuel Amarjawahar" w:date="2018-08-14T11:17:00Z">
              <w:r>
                <w:rPr>
                  <w:rFonts w:eastAsia="Calibri" w:cs="Latha" w:ascii="Century Gothic" w:hAnsi="Century Gothic"/>
                  <w:sz w:val="20"/>
                  <w:szCs w:val="20"/>
                  <w:lang w:val="ru-RU" w:eastAsia="en-US" w:bidi="ar-SA"/>
                </w:rPr>
                <w:delText>Enabled</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849" w:author="Samuel Amarjawahar" w:date="2018-08-14T11:17:00Z">
              <w:r>
                <w:rPr>
                  <w:rFonts w:eastAsia="Calibri" w:cs="Latha" w:ascii="Century Gothic" w:hAnsi="Century Gothic"/>
                  <w:sz w:val="20"/>
                  <w:szCs w:val="20"/>
                  <w:lang w:val="ru-RU" w:eastAsia="en-US" w:bidi="ar-SA"/>
                </w:rPr>
                <w:delText xml:space="preserve">or not for associating the rightsUser group is enabled  –Yes or No </w:delText>
              </w:r>
            </w:del>
          </w:p>
        </w:tc>
      </w:tr>
      <w:tr>
        <w:trPr/>
        <w:tc>
          <w:tcPr>
            <w:tcW w:w="3385"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850" w:author="Samuel Amarjawahar" w:date="2018-08-14T11:17:00Z">
              <w:r>
                <w:rPr>
                  <w:rFonts w:eastAsia="Calibri" w:cs="Latha" w:ascii="Century Gothic" w:hAnsi="Century Gothic"/>
                  <w:sz w:val="20"/>
                  <w:szCs w:val="20"/>
                  <w:lang w:val="ru-RU" w:eastAsia="en-US" w:bidi="ar-SA"/>
                </w:rPr>
                <w:delText>Associated Permissions</w:delText>
              </w:r>
            </w:del>
          </w:p>
        </w:tc>
        <w:tc>
          <w:tcPr>
            <w:tcW w:w="568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851" w:author="Samuel Amarjawahar" w:date="2018-08-14T11:17:00Z">
              <w:r>
                <w:rPr>
                  <w:rFonts w:eastAsia="Calibri" w:cs="Latha" w:ascii="Century Gothic" w:hAnsi="Century Gothic"/>
                  <w:sz w:val="20"/>
                  <w:szCs w:val="20"/>
                  <w:lang w:val="ru-RU" w:eastAsia="en-US" w:bidi="ar-SA"/>
                </w:rPr>
                <w:delText>A set of rights or permissions associated to the user group</w:delText>
              </w:r>
            </w:del>
          </w:p>
        </w:tc>
      </w:tr>
    </w:tbl>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852" w:author="Samuel Amarjawahar" w:date="2018-08-14T11:17:00Z">
        <w:r>
          <w:rPr>
            <w:rFonts w:ascii="Century Gothic" w:hAnsi="Century Gothic"/>
            <w:color w:val="000000"/>
            <w:sz w:val="22"/>
            <w:szCs w:val="22"/>
          </w:rPr>
          <w:delText>Enabled</w:delText>
        </w:r>
      </w:del>
    </w:p>
    <w:p>
      <w:pPr>
        <w:pStyle w:val="Heading2"/>
        <w:numPr>
          <w:ilvl w:val="1"/>
          <w:numId w:val="3"/>
        </w:numPr>
        <w:rPr/>
      </w:pPr>
      <w:del w:id="853" w:author="Samuel Amarjawahar" w:date="2018-08-14T11:17:00Z">
        <w:r>
          <w:rPr>
            <w:rFonts w:ascii="Century Gothic" w:hAnsi="Century Gothic"/>
            <w:color w:val="000000"/>
            <w:sz w:val="22"/>
            <w:szCs w:val="22"/>
          </w:rPr>
          <w:delText>User Group Description</w:delText>
        </w:r>
      </w:del>
    </w:p>
    <w:p>
      <w:pPr>
        <w:pStyle w:val="Heading2"/>
        <w:numPr>
          <w:ilvl w:val="1"/>
          <w:numId w:val="3"/>
        </w:numPr>
        <w:rPr>
          <w:rFonts w:ascii="Century Gothic" w:hAnsi="Century Gothic"/>
          <w:color w:val="000000"/>
          <w:sz w:val="22"/>
          <w:szCs w:val="22"/>
        </w:rPr>
      </w:pPr>
      <w:del w:id="854" w:author="Samuel Amarjawahar" w:date="2018-08-14T11:17:00Z">
        <w:r>
          <w:rPr>
            <w:rFonts w:ascii="Century Gothic" w:hAnsi="Century Gothic"/>
            <w:color w:val="000000"/>
            <w:sz w:val="22"/>
            <w:szCs w:val="22"/>
          </w:rPr>
          <w:delText>User Group Name</w:delText>
        </w:r>
      </w:del>
      <w:commentRangeStart w:id="42"/>
      <w:r>
        <w:rPr>
          <w:rFonts w:ascii="Century Gothic" w:hAnsi="Century Gothic"/>
          <w:color w:val="000000"/>
          <w:sz w:val="22"/>
          <w:szCs w:val="22"/>
        </w:rPr>
        <w:commentReference w:id="41"/>
      </w:r>
      <w:commentRangeEnd w:id="42"/>
      <w:r>
        <w:commentReference w:id="42"/>
      </w:r>
      <w:r>
        <w:rPr>
          <w:rFonts w:ascii="Century Gothic" w:hAnsi="Century Gothic"/>
          <w:color w:val="000000"/>
          <w:sz w:val="22"/>
          <w:szCs w:val="22"/>
        </w:rPr>
      </w:r>
    </w:p>
    <w:p>
      <w:pPr>
        <w:pStyle w:val="Heading2"/>
        <w:numPr>
          <w:ilvl w:val="1"/>
          <w:numId w:val="2"/>
        </w:numPr>
        <w:rPr>
          <w:rFonts w:ascii="Century Gothic" w:hAnsi="Century Gothic"/>
          <w:color w:val="000000"/>
          <w:sz w:val="22"/>
          <w:szCs w:val="22"/>
        </w:rPr>
      </w:pPr>
      <w:del w:id="855" w:author="Samuel Amarjawahar" w:date="2018-08-14T11:17:00Z">
        <w:r>
          <w:rPr>
            <w:rFonts w:ascii="Century Gothic" w:hAnsi="Century Gothic"/>
            <w:color w:val="000000"/>
            <w:sz w:val="22"/>
            <w:szCs w:val="22"/>
          </w:rPr>
          <w:delText>Number of login attempts</w:delText>
        </w:r>
      </w:del>
    </w:p>
    <w:p>
      <w:pPr>
        <w:pStyle w:val="Heading2"/>
        <w:numPr>
          <w:ilvl w:val="1"/>
          <w:numId w:val="2"/>
        </w:numPr>
        <w:rPr>
          <w:rFonts w:ascii="Century Gothic" w:hAnsi="Century Gothic"/>
          <w:color w:val="000000"/>
          <w:sz w:val="22"/>
          <w:szCs w:val="22"/>
        </w:rPr>
      </w:pPr>
      <w:del w:id="856" w:author="Samuel Amarjawahar" w:date="2018-08-14T11:17:00Z">
        <w:r>
          <w:rPr>
            <w:rFonts w:ascii="Century Gothic" w:hAnsi="Century Gothic"/>
            <w:color w:val="000000"/>
            <w:sz w:val="22"/>
            <w:szCs w:val="22"/>
          </w:rPr>
          <w:delText>Location</w:delText>
        </w:r>
      </w:del>
    </w:p>
    <w:p>
      <w:pPr>
        <w:pStyle w:val="Heading2"/>
        <w:numPr>
          <w:ilvl w:val="1"/>
          <w:numId w:val="2"/>
        </w:numPr>
        <w:rPr>
          <w:rFonts w:ascii="Century Gothic" w:hAnsi="Century Gothic"/>
          <w:color w:val="000000"/>
          <w:sz w:val="22"/>
          <w:szCs w:val="22"/>
        </w:rPr>
      </w:pPr>
      <w:del w:id="857" w:author="Samuel Amarjawahar" w:date="2018-08-14T11:17:00Z">
        <w:r>
          <w:rPr>
            <w:rFonts w:ascii="Century Gothic" w:hAnsi="Century Gothic"/>
            <w:color w:val="000000"/>
            <w:sz w:val="22"/>
            <w:szCs w:val="22"/>
          </w:rPr>
          <w:delText>Contact Number</w:delText>
        </w:r>
      </w:del>
    </w:p>
    <w:p>
      <w:pPr>
        <w:pStyle w:val="Heading2"/>
        <w:numPr>
          <w:ilvl w:val="1"/>
          <w:numId w:val="2"/>
        </w:numPr>
        <w:rPr>
          <w:rFonts w:ascii="Century Gothic" w:hAnsi="Century Gothic"/>
          <w:color w:val="000000"/>
          <w:sz w:val="22"/>
          <w:szCs w:val="22"/>
        </w:rPr>
      </w:pPr>
      <w:del w:id="858" w:author="Samuel Amarjawahar" w:date="2018-08-14T11:17:00Z">
        <w:r>
          <w:rPr>
            <w:rFonts w:ascii="Century Gothic" w:hAnsi="Century Gothic"/>
            <w:color w:val="000000"/>
            <w:sz w:val="22"/>
            <w:szCs w:val="22"/>
          </w:rPr>
          <w:delText>E-Mail ID</w:delText>
        </w:r>
      </w:del>
    </w:p>
    <w:p>
      <w:pPr>
        <w:pStyle w:val="Heading2"/>
        <w:numPr>
          <w:ilvl w:val="1"/>
          <w:numId w:val="2"/>
        </w:numPr>
        <w:rPr>
          <w:rFonts w:ascii="Century Gothic" w:hAnsi="Century Gothic"/>
          <w:color w:val="000000"/>
          <w:sz w:val="22"/>
          <w:szCs w:val="22"/>
        </w:rPr>
      </w:pPr>
      <w:del w:id="859" w:author="Samuel Amarjawahar" w:date="2018-08-14T11:17:00Z">
        <w:r>
          <w:rPr>
            <w:rFonts w:ascii="Century Gothic" w:hAnsi="Century Gothic"/>
            <w:color w:val="000000"/>
            <w:sz w:val="22"/>
            <w:szCs w:val="22"/>
          </w:rPr>
          <w:delText>Associated Domains</w:delText>
        </w:r>
      </w:del>
    </w:p>
    <w:p>
      <w:pPr>
        <w:pStyle w:val="Heading2"/>
        <w:numPr>
          <w:ilvl w:val="1"/>
          <w:numId w:val="2"/>
        </w:numPr>
        <w:rPr>
          <w:rFonts w:ascii="Century Gothic" w:hAnsi="Century Gothic"/>
          <w:color w:val="000000"/>
          <w:sz w:val="22"/>
          <w:szCs w:val="22"/>
        </w:rPr>
      </w:pPr>
      <w:del w:id="860" w:author="Samuel Amarjawahar" w:date="2018-08-14T11:17:00Z">
        <w:r>
          <w:rPr>
            <w:rFonts w:ascii="Century Gothic" w:hAnsi="Century Gothic"/>
            <w:color w:val="000000"/>
            <w:sz w:val="22"/>
            <w:szCs w:val="22"/>
          </w:rPr>
          <w:delText>Associated User Group</w:delText>
        </w:r>
      </w:del>
    </w:p>
    <w:p>
      <w:pPr>
        <w:pStyle w:val="Heading2"/>
        <w:numPr>
          <w:ilvl w:val="1"/>
          <w:numId w:val="2"/>
        </w:numPr>
        <w:rPr>
          <w:rFonts w:ascii="Century Gothic" w:hAnsi="Century Gothic"/>
          <w:color w:val="000000"/>
          <w:sz w:val="22"/>
          <w:szCs w:val="22"/>
        </w:rPr>
      </w:pPr>
      <w:del w:id="861" w:author="Samuel Amarjawahar" w:date="2018-08-14T11:17:00Z">
        <w:r>
          <w:rPr>
            <w:rFonts w:ascii="Century Gothic" w:hAnsi="Century Gothic"/>
            <w:color w:val="000000"/>
            <w:sz w:val="22"/>
            <w:szCs w:val="22"/>
          </w:rPr>
          <w:delText>User Full Name</w:delText>
        </w:r>
      </w:del>
    </w:p>
    <w:p>
      <w:pPr>
        <w:pStyle w:val="Heading2"/>
        <w:numPr>
          <w:ilvl w:val="1"/>
          <w:numId w:val="2"/>
        </w:numPr>
        <w:rPr>
          <w:rFonts w:ascii="Century Gothic" w:hAnsi="Century Gothic"/>
          <w:color w:val="000000"/>
          <w:sz w:val="22"/>
          <w:szCs w:val="22"/>
        </w:rPr>
      </w:pPr>
      <w:del w:id="862" w:author="Samuel Amarjawahar" w:date="2018-08-14T11:17:00Z">
        <w:r>
          <w:rPr>
            <w:rFonts w:ascii="Century Gothic" w:hAnsi="Century Gothic"/>
            <w:color w:val="000000"/>
            <w:sz w:val="22"/>
            <w:szCs w:val="22"/>
          </w:rPr>
          <w:delText>Password</w:delText>
        </w:r>
      </w:del>
    </w:p>
    <w:p>
      <w:pPr>
        <w:pStyle w:val="Heading2"/>
        <w:numPr>
          <w:ilvl w:val="1"/>
          <w:numId w:val="2"/>
        </w:numPr>
        <w:rPr>
          <w:rFonts w:ascii="Century Gothic" w:hAnsi="Century Gothic"/>
          <w:color w:val="000000"/>
          <w:sz w:val="22"/>
          <w:szCs w:val="22"/>
        </w:rPr>
      </w:pPr>
      <w:del w:id="863" w:author="Samuel Amarjawahar" w:date="2018-08-14T11:17:00Z">
        <w:r>
          <w:rPr>
            <w:rFonts w:ascii="Century Gothic" w:hAnsi="Century Gothic"/>
            <w:color w:val="000000"/>
            <w:sz w:val="22"/>
            <w:szCs w:val="22"/>
          </w:rPr>
          <w:delText>User Name</w:delText>
        </w:r>
      </w:del>
    </w:p>
    <w:p>
      <w:pPr>
        <w:pStyle w:val="Heading2"/>
        <w:numPr>
          <w:ilvl w:val="1"/>
          <w:numId w:val="3"/>
        </w:numPr>
        <w:rPr>
          <w:rFonts w:ascii="Century Gothic" w:hAnsi="Century Gothic"/>
          <w:color w:val="000000"/>
          <w:sz w:val="22"/>
          <w:szCs w:val="22"/>
        </w:rPr>
      </w:pPr>
      <w:del w:id="864" w:author="Samuel Amarjawahar" w:date="2018-08-14T11:17:00Z">
        <w:r>
          <w:rPr>
            <w:rFonts w:ascii="Century Gothic" w:hAnsi="Century Gothic"/>
            <w:color w:val="000000"/>
            <w:sz w:val="22"/>
            <w:szCs w:val="22"/>
          </w:rPr>
          <w:delText>Associated Permissions</w:delText>
        </w:r>
      </w:del>
    </w:p>
    <w:p>
      <w:pPr>
        <w:pStyle w:val="Heading2"/>
        <w:numPr>
          <w:ilvl w:val="1"/>
          <w:numId w:val="3"/>
        </w:numPr>
        <w:rPr>
          <w:rFonts w:ascii="Century Gothic" w:hAnsi="Century Gothic"/>
          <w:color w:val="000000"/>
          <w:sz w:val="22"/>
          <w:szCs w:val="22"/>
        </w:rPr>
      </w:pPr>
      <w:del w:id="865" w:author="Samuel Amarjawahar" w:date="2018-08-14T11:17:00Z">
        <w:r>
          <w:rPr>
            <w:rFonts w:ascii="Century Gothic" w:hAnsi="Century Gothic"/>
            <w:color w:val="000000"/>
            <w:sz w:val="22"/>
            <w:szCs w:val="22"/>
          </w:rPr>
          <w:tab/>
        </w:r>
      </w:del>
    </w:p>
    <w:p>
      <w:pPr>
        <w:pStyle w:val="Heading2"/>
        <w:numPr>
          <w:ilvl w:val="1"/>
          <w:numId w:val="3"/>
        </w:numPr>
        <w:rPr/>
      </w:pPr>
      <w:del w:id="866" w:author="Samuel Amarjawahar" w:date="2018-08-14T11:17:00Z">
        <w:r>
          <w:rPr>
            <w:rFonts w:ascii="Century Gothic" w:hAnsi="Century Gothic"/>
            <w:b w:val="false"/>
            <w:color w:val="000000"/>
            <w:sz w:val="22"/>
            <w:szCs w:val="22"/>
          </w:rPr>
          <w:delText xml:space="preserve">HZ-NMS-Serv-UsrGrp-003 - </w:delText>
        </w:r>
      </w:del>
      <w:del w:id="867" w:author="Samuel Amarjawahar" w:date="2018-08-14T11:17:00Z">
        <w:r>
          <w:rPr>
            <w:rFonts w:ascii="Century Gothic" w:hAnsi="Century Gothic"/>
            <w:color w:val="000000"/>
            <w:sz w:val="22"/>
            <w:szCs w:val="22"/>
          </w:rPr>
          <w:delText>NMS should support Administrator user to create custom user groups to provide customizable permissions to these user groups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868" w:author="Samuel Amarjawahar" w:date="2018-08-14T11:17:00Z">
        <w:r>
          <w:rPr>
            <w:rFonts w:ascii="Century Gothic" w:hAnsi="Century Gothic"/>
            <w:b w:val="false"/>
            <w:color w:val="000000"/>
            <w:sz w:val="22"/>
            <w:szCs w:val="22"/>
          </w:rPr>
          <w:delText xml:space="preserve">HZ-NMS-Serv-UsrGrp-004 - </w:delText>
        </w:r>
      </w:del>
      <w:del w:id="869" w:author="Samuel Amarjawahar" w:date="2018-08-14T11:17:00Z">
        <w:r>
          <w:rPr>
            <w:rFonts w:ascii="Century Gothic" w:hAnsi="Century Gothic"/>
            <w:color w:val="000000"/>
            <w:sz w:val="22"/>
            <w:szCs w:val="22"/>
          </w:rPr>
          <w:delText>NMS should support Administrator user to modify custom user groups to provide customizable permissions to these user groups</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3"/>
        </w:numPr>
        <w:rPr/>
      </w:pPr>
      <w:del w:id="870" w:author="Samuel Amarjawahar" w:date="2018-08-14T11:17:00Z">
        <w:r>
          <w:rPr>
            <w:rFonts w:ascii="Century Gothic" w:hAnsi="Century Gothic"/>
            <w:b w:val="false"/>
            <w:color w:val="000000"/>
            <w:sz w:val="22"/>
            <w:szCs w:val="22"/>
          </w:rPr>
          <w:delText xml:space="preserve">HZ-NMS-Serv-UsrGrp-005 - </w:delText>
        </w:r>
      </w:del>
      <w:del w:id="871" w:author="Samuel Amarjawahar" w:date="2018-08-14T11:17:00Z">
        <w:r>
          <w:rPr>
            <w:rFonts w:ascii="Century Gothic" w:hAnsi="Century Gothic"/>
            <w:color w:val="000000"/>
            <w:sz w:val="22"/>
            <w:szCs w:val="22"/>
          </w:rPr>
          <w:delText xml:space="preserve">NMS should support Administrator user to delete custom user groups </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872" w:author="Samuel Amarjawahar" w:date="2018-08-14T11:17:00Z">
        <w:r>
          <w:rPr>
            <w:rFonts w:ascii="Century Gothic" w:hAnsi="Century Gothic"/>
            <w:b w:val="false"/>
            <w:color w:val="000000"/>
            <w:sz w:val="22"/>
            <w:szCs w:val="22"/>
          </w:rPr>
          <w:delText xml:space="preserve">HZ-NMS-Serv-UsrGrp-006 - </w:delText>
        </w:r>
      </w:del>
      <w:del w:id="873" w:author="Samuel Amarjawahar" w:date="2018-08-14T11:17:00Z">
        <w:r>
          <w:rPr>
            <w:rFonts w:ascii="Century Gothic" w:hAnsi="Century Gothic"/>
            <w:color w:val="000000"/>
            <w:sz w:val="22"/>
            <w:szCs w:val="22"/>
          </w:rPr>
          <w:delText xml:space="preserve">NMS should support not to delete the default Administrator user group by any user groups. </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874" w:author="Samuel Amarjawahar" w:date="2018-08-14T11:17:00Z">
        <w:r>
          <w:rPr>
            <w:rFonts w:ascii="Century Gothic" w:hAnsi="Century Gothic"/>
            <w:b w:val="false"/>
            <w:color w:val="000000"/>
            <w:sz w:val="22"/>
            <w:szCs w:val="22"/>
          </w:rPr>
          <w:delText xml:space="preserve">HZ-NMS-Serv-UsrGrp-007 - </w:delText>
        </w:r>
      </w:del>
      <w:del w:id="875" w:author="Samuel Amarjawahar" w:date="2018-08-14T11:17:00Z">
        <w:r>
          <w:rPr>
            <w:rFonts w:ascii="Century Gothic" w:hAnsi="Century Gothic"/>
            <w:color w:val="000000"/>
            <w:sz w:val="22"/>
            <w:szCs w:val="22"/>
          </w:rPr>
          <w:delText>NMS should support to list all the user groups for Administrator user only</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876" w:author="Samuel Amarjawahar" w:date="2018-08-14T11:17:00Z">
        <w:r>
          <w:rPr>
            <w:rFonts w:ascii="Century Gothic" w:hAnsi="Century Gothic"/>
            <w:b w:val="false"/>
            <w:color w:val="000000"/>
            <w:sz w:val="22"/>
            <w:szCs w:val="22"/>
          </w:rPr>
          <w:delText xml:space="preserve">HZ-NMS-Serv-UsrGrp-008 - </w:delText>
        </w:r>
      </w:del>
      <w:del w:id="877" w:author="Samuel Amarjawahar" w:date="2018-08-14T11:17:00Z">
        <w:r>
          <w:rPr>
            <w:rFonts w:ascii="Century Gothic" w:hAnsi="Century Gothic"/>
            <w:color w:val="000000"/>
            <w:sz w:val="22"/>
            <w:szCs w:val="22"/>
          </w:rPr>
          <w:delText xml:space="preserve">NMS should support associate/de-associate permissions to the user </w:delText>
          <w:tab/>
          <w:delText xml:space="preserve"> groups by Administrator user groups only</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878" w:author="Samuel Amarjawahar" w:date="2018-08-14T11:17:00Z">
        <w:r>
          <w:rPr>
            <w:rFonts w:ascii="Century Gothic" w:hAnsi="Century Gothic"/>
            <w:color w:val="000000"/>
            <w:sz w:val="22"/>
            <w:szCs w:val="22"/>
          </w:rPr>
          <w:delText>Note: Appendix A contains the list of user action permissions for reference and additional permissions will be added during design and implementation phases.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r>
        <w:br w:type="page"/>
      </w:r>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879" w:author="Samuel Amarjawahar" w:date="2018-08-14T11:17:00Z">
        <w:r>
          <w:rPr>
            <w:rFonts w:ascii="Century Gothic" w:hAnsi="Century Gothic"/>
            <w:b w:val="false"/>
            <w:color w:val="000000"/>
            <w:sz w:val="22"/>
            <w:szCs w:val="22"/>
          </w:rPr>
          <w:delText xml:space="preserve">HZ-NMS-Serv-User-001 - </w:delText>
        </w:r>
      </w:del>
      <w:del w:id="880" w:author="Samuel Amarjawahar" w:date="2018-08-14T11:17:00Z">
        <w:r>
          <w:rPr>
            <w:rFonts w:ascii="Century Gothic" w:hAnsi="Century Gothic"/>
            <w:color w:val="000000"/>
            <w:sz w:val="22"/>
            <w:szCs w:val="22"/>
          </w:rPr>
          <w:delText>NMS should support to create NMS users and store them in NMS Database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3"/>
        </w:numPr>
        <w:rPr/>
      </w:pPr>
      <w:del w:id="881" w:author="Samuel Amarjawahar" w:date="2018-08-14T11:17:00Z">
        <w:r>
          <w:rPr>
            <w:rFonts w:ascii="Century Gothic" w:hAnsi="Century Gothic"/>
            <w:b w:val="false"/>
            <w:color w:val="000000"/>
            <w:sz w:val="22"/>
            <w:szCs w:val="22"/>
          </w:rPr>
          <w:delText xml:space="preserve">HZ-NMS-Serv-User-002 - </w:delText>
        </w:r>
      </w:del>
      <w:del w:id="882" w:author="Samuel Amarjawahar" w:date="2018-08-14T11:17:00Z">
        <w:r>
          <w:rPr>
            <w:rFonts w:ascii="Century Gothic" w:hAnsi="Century Gothic"/>
            <w:color w:val="000000"/>
            <w:sz w:val="22"/>
            <w:szCs w:val="22"/>
          </w:rPr>
          <w:delText>NMS should support the following attributes for NMS users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color w:val="000000"/>
          <w:sz w:val="22"/>
          <w:szCs w:val="22"/>
        </w:rPr>
      </w:pPr>
      <w:r>
        <w:rPr>
          <w:rFonts w:ascii="Century Gothic" w:hAnsi="Century Gothic"/>
          <w:color w:val="000000"/>
          <w:sz w:val="22"/>
          <w:szCs w:val="22"/>
        </w:rPr>
      </w:r>
    </w:p>
    <w:tbl>
      <w:tblPr>
        <w:tblW w:w="9067" w:type="dxa"/>
        <w:jc w:val="left"/>
        <w:tblInd w:w="-1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98" w:type="dxa"/>
          <w:bottom w:w="0" w:type="dxa"/>
          <w:right w:w="108" w:type="dxa"/>
        </w:tblCellMar>
      </w:tblPr>
      <w:tblGrid>
        <w:gridCol w:w="2827"/>
        <w:gridCol w:w="6239"/>
      </w:tblGrid>
      <w:tr>
        <w:trPr/>
        <w:tc>
          <w:tcPr>
            <w:tcW w:w="2827"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883" w:author="Samuel Amarjawahar" w:date="2018-08-14T11:17:00Z">
              <w:r>
                <w:rPr>
                  <w:rFonts w:eastAsia="Calibri" w:cs="Latha" w:ascii="Century Gothic" w:hAnsi="Century Gothic"/>
                  <w:b/>
                  <w:bCs/>
                  <w:color w:val="FFFFFF"/>
                  <w:sz w:val="20"/>
                  <w:szCs w:val="20"/>
                  <w:lang w:val="ru-RU" w:eastAsia="en-US" w:bidi="ar-SA"/>
                </w:rPr>
                <w:delText>Attribute</w:delText>
              </w:r>
            </w:del>
          </w:p>
        </w:tc>
        <w:tc>
          <w:tcPr>
            <w:tcW w:w="6239"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884" w:author="Samuel Amarjawahar" w:date="2018-08-14T11:17:00Z">
              <w:r>
                <w:rPr>
                  <w:rFonts w:eastAsia="Calibri" w:cs="Latha" w:ascii="Century Gothic" w:hAnsi="Century Gothic"/>
                  <w:b/>
                  <w:bCs/>
                  <w:color w:val="FFFFFF"/>
                  <w:sz w:val="20"/>
                  <w:szCs w:val="20"/>
                  <w:lang w:val="ru-RU" w:eastAsia="en-US" w:bidi="ar-SA"/>
                </w:rPr>
                <w:delText>Description</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885" w:author="Samuel Amarjawahar" w:date="2018-08-14T11:17:00Z">
              <w:r>
                <w:rPr>
                  <w:rFonts w:eastAsia="Calibri" w:cs="Latha" w:ascii="Century Gothic" w:hAnsi="Century Gothic"/>
                  <w:sz w:val="20"/>
                  <w:szCs w:val="20"/>
                  <w:lang w:val="ru-RU" w:eastAsia="en-US" w:bidi="ar-SA"/>
                </w:rPr>
                <w:delText>User Name</w:delText>
              </w:r>
            </w:del>
          </w:p>
        </w:tc>
        <w:tc>
          <w:tcPr>
            <w:tcW w:w="623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886" w:author="Samuel Amarjawahar" w:date="2018-08-14T11:17:00Z">
              <w:r>
                <w:rPr>
                  <w:rFonts w:eastAsia="Calibri" w:cs="Latha" w:ascii="Century Gothic" w:hAnsi="Century Gothic"/>
                  <w:sz w:val="20"/>
                  <w:szCs w:val="20"/>
                  <w:lang w:val="ru-RU" w:eastAsia="en-US" w:bidi="ar-SA"/>
                </w:rPr>
                <w:delText xml:space="preserve"> </w:delText>
              </w:r>
            </w:del>
            <w:del w:id="887" w:author="Samuel Amarjawahar" w:date="2018-08-14T11:17:00Z">
              <w:r>
                <w:rPr>
                  <w:rFonts w:eastAsia="Calibri" w:cs="Latha" w:ascii="Century Gothic" w:hAnsi="Century Gothic"/>
                  <w:sz w:val="20"/>
                  <w:szCs w:val="20"/>
                  <w:lang w:val="ru-RU" w:eastAsia="en-US" w:bidi="ar-SA"/>
                </w:rPr>
                <w:delText xml:space="preserve">[Unique ID]Name of the User </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888" w:author="Samuel Amarjawahar" w:date="2018-08-14T11:17:00Z">
              <w:r>
                <w:rPr>
                  <w:rFonts w:eastAsia="Calibri" w:cs="Latha" w:ascii="Century Gothic" w:hAnsi="Century Gothic"/>
                  <w:sz w:val="20"/>
                  <w:szCs w:val="20"/>
                  <w:lang w:val="ru-RU" w:eastAsia="en-US" w:bidi="ar-SA"/>
                </w:rPr>
                <w:delText>Password</w:delText>
              </w:r>
            </w:del>
          </w:p>
        </w:tc>
        <w:tc>
          <w:tcPr>
            <w:tcW w:w="623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889" w:author="Samuel Amarjawahar" w:date="2018-08-14T11:17:00Z">
              <w:r>
                <w:rPr>
                  <w:rFonts w:eastAsia="Calibri" w:cs="Latha" w:ascii="Century Gothic" w:hAnsi="Century Gothic"/>
                  <w:sz w:val="20"/>
                  <w:szCs w:val="20"/>
                  <w:lang w:val="ru-RU" w:eastAsia="en-US" w:bidi="ar-SA"/>
                </w:rPr>
                <w:delText>Password for the user</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890" w:author="Samuel Amarjawahar" w:date="2018-08-14T11:17:00Z">
              <w:r>
                <w:rPr>
                  <w:rFonts w:eastAsia="Calibri" w:cs="Latha" w:ascii="Century Gothic" w:hAnsi="Century Gothic"/>
                  <w:sz w:val="20"/>
                  <w:szCs w:val="20"/>
                  <w:lang w:val="ru-RU" w:eastAsia="en-US" w:bidi="ar-SA"/>
                </w:rPr>
                <w:delText>User Full Name</w:delText>
              </w:r>
            </w:del>
          </w:p>
        </w:tc>
        <w:tc>
          <w:tcPr>
            <w:tcW w:w="623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891" w:author="Samuel Amarjawahar" w:date="2018-08-14T11:17:00Z">
              <w:r>
                <w:rPr>
                  <w:rFonts w:eastAsia="Calibri" w:cs="Latha" w:ascii="Century Gothic" w:hAnsi="Century Gothic"/>
                  <w:sz w:val="20"/>
                  <w:szCs w:val="20"/>
                  <w:lang w:val="ru-RU" w:eastAsia="en-US" w:bidi="ar-SA"/>
                </w:rPr>
                <w:delText xml:space="preserve">Third Name if any. the First Name, Second Name andFull Name refers </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892" w:author="Samuel Amarjawahar" w:date="2018-08-14T11:17:00Z">
              <w:r>
                <w:rPr>
                  <w:rFonts w:eastAsia="Calibri" w:cs="Latha" w:ascii="Century Gothic" w:hAnsi="Century Gothic"/>
                  <w:sz w:val="20"/>
                  <w:szCs w:val="20"/>
                  <w:lang w:val="ru-RU" w:eastAsia="en-US" w:bidi="ar-SA"/>
                </w:rPr>
                <w:delText>Associated User Groups</w:delText>
              </w:r>
            </w:del>
          </w:p>
        </w:tc>
        <w:tc>
          <w:tcPr>
            <w:tcW w:w="623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893" w:author="Samuel Amarjawahar" w:date="2018-08-14T11:17:00Z">
              <w:r>
                <w:rPr>
                  <w:rFonts w:eastAsia="Calibri" w:cs="Latha" w:ascii="Century Gothic" w:hAnsi="Century Gothic"/>
                  <w:sz w:val="20"/>
                  <w:szCs w:val="20"/>
                  <w:lang w:val="ru-RU" w:eastAsia="en-US" w:bidi="ar-SA"/>
                </w:rPr>
                <w:delText>sA set of rights or permissions associated to the user group</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894" w:author="Samuel Amarjawahar" w:date="2018-08-14T11:17:00Z">
              <w:r>
                <w:rPr>
                  <w:rFonts w:eastAsia="Calibri" w:cs="Latha" w:ascii="Century Gothic" w:hAnsi="Century Gothic"/>
                  <w:sz w:val="20"/>
                  <w:szCs w:val="20"/>
                  <w:lang w:val="ru-RU" w:eastAsia="en-US" w:bidi="ar-SA"/>
                </w:rPr>
                <w:delText>Associated Domains</w:delText>
              </w:r>
            </w:del>
          </w:p>
        </w:tc>
        <w:tc>
          <w:tcPr>
            <w:tcW w:w="623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2"/>
                <w:highlight w:val="yellow"/>
                <w:lang w:val="ru-RU" w:eastAsia="en-US" w:bidi="ar-SA"/>
              </w:rPr>
            </w:pPr>
            <w:del w:id="895" w:author="Samuel Amarjawahar" w:date="2018-08-14T11:17:00Z">
              <w:r>
                <w:rPr>
                  <w:rFonts w:eastAsia="Calibri" w:cs="Latha" w:ascii="Century Gothic" w:hAnsi="Century Gothic"/>
                  <w:sz w:val="20"/>
                  <w:szCs w:val="22"/>
                  <w:highlight w:val="yellow"/>
                  <w:lang w:val="ru-RU" w:eastAsia="en-US" w:bidi="ar-SA"/>
                </w:rPr>
                <w:delText xml:space="preserve">TBD: IPG to Confirms associated to users – DomainAdministrative </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896" w:author="Samuel Amarjawahar" w:date="2018-08-14T11:17:00Z">
              <w:r>
                <w:rPr>
                  <w:rFonts w:eastAsia="Calibri" w:cs="Latha" w:ascii="Century Gothic" w:hAnsi="Century Gothic"/>
                  <w:sz w:val="20"/>
                  <w:szCs w:val="20"/>
                  <w:lang w:val="ru-RU" w:eastAsia="en-US" w:bidi="ar-SA"/>
                </w:rPr>
                <w:delText>E-Mail ID</w:delText>
              </w:r>
            </w:del>
          </w:p>
        </w:tc>
        <w:tc>
          <w:tcPr>
            <w:tcW w:w="623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897" w:author="Samuel Amarjawahar" w:date="2018-08-14T11:17:00Z">
              <w:r>
                <w:rPr>
                  <w:rFonts w:eastAsia="Calibri" w:cs="Latha" w:ascii="Century Gothic" w:hAnsi="Century Gothic"/>
                  <w:sz w:val="20"/>
                  <w:szCs w:val="20"/>
                  <w:lang w:val="ru-RU" w:eastAsia="en-US" w:bidi="ar-SA"/>
                </w:rPr>
                <w:delText xml:space="preserve">E-Mail ID of the user </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898" w:author="Samuel Amarjawahar" w:date="2018-08-14T11:17:00Z">
              <w:r>
                <w:rPr>
                  <w:rFonts w:eastAsia="Calibri" w:cs="Latha" w:ascii="Century Gothic" w:hAnsi="Century Gothic"/>
                  <w:sz w:val="20"/>
                  <w:szCs w:val="20"/>
                  <w:lang w:val="ru-RU" w:eastAsia="en-US" w:bidi="ar-SA"/>
                </w:rPr>
                <w:delText>Contact Number</w:delText>
              </w:r>
            </w:del>
          </w:p>
        </w:tc>
        <w:tc>
          <w:tcPr>
            <w:tcW w:w="623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899" w:author="Samuel Amarjawahar" w:date="2018-08-14T11:17:00Z">
              <w:r>
                <w:rPr>
                  <w:rFonts w:eastAsia="Calibri" w:cs="Latha" w:ascii="Century Gothic" w:hAnsi="Century Gothic"/>
                  <w:sz w:val="20"/>
                  <w:szCs w:val="20"/>
                  <w:lang w:val="ru-RU" w:eastAsia="en-US" w:bidi="ar-SA"/>
                </w:rPr>
                <w:delText xml:space="preserve">Contact Number of the user </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900" w:author="Samuel Amarjawahar" w:date="2018-08-14T11:17:00Z">
              <w:r>
                <w:rPr>
                  <w:rFonts w:eastAsia="Calibri" w:cs="Latha" w:ascii="Century Gothic" w:hAnsi="Century Gothic"/>
                  <w:sz w:val="20"/>
                  <w:szCs w:val="20"/>
                  <w:lang w:val="ru-RU" w:eastAsia="en-US" w:bidi="ar-SA"/>
                </w:rPr>
                <w:delText>Location</w:delText>
              </w:r>
            </w:del>
          </w:p>
        </w:tc>
        <w:tc>
          <w:tcPr>
            <w:tcW w:w="623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901" w:author="Samuel Amarjawahar" w:date="2018-08-14T11:17:00Z">
              <w:r>
                <w:rPr>
                  <w:rFonts w:eastAsia="Calibri" w:cs="Latha" w:ascii="Century Gothic" w:hAnsi="Century Gothic"/>
                  <w:sz w:val="20"/>
                  <w:szCs w:val="20"/>
                  <w:lang w:val="ru-RU" w:eastAsia="en-US" w:bidi="ar-SA"/>
                </w:rPr>
                <w:delText>Address of the user</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902" w:author="Samuel Amarjawahar" w:date="2018-08-14T11:17:00Z">
              <w:r>
                <w:rPr>
                  <w:rFonts w:eastAsia="Calibri" w:cs="Latha" w:ascii="Century Gothic" w:hAnsi="Century Gothic"/>
                  <w:sz w:val="20"/>
                  <w:szCs w:val="20"/>
                  <w:lang w:val="ru-RU" w:eastAsia="en-US" w:bidi="ar-SA"/>
                </w:rPr>
                <w:delText>Number of Login Attempts</w:delText>
              </w:r>
            </w:del>
          </w:p>
        </w:tc>
        <w:tc>
          <w:tcPr>
            <w:tcW w:w="623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903" w:author="Samuel Amarjawahar" w:date="2018-08-14T11:17:00Z">
              <w:r>
                <w:rPr>
                  <w:rFonts w:eastAsia="Calibri" w:cs="Latha" w:ascii="Century Gothic" w:hAnsi="Century Gothic"/>
                  <w:sz w:val="20"/>
                  <w:szCs w:val="20"/>
                  <w:lang w:val="ru-RU" w:eastAsia="en-US" w:bidi="ar-SA"/>
                </w:rPr>
                <w:delText xml:space="preserve">Number of login failure attempts by the user </w:delText>
              </w:r>
            </w:del>
          </w:p>
        </w:tc>
      </w:tr>
    </w:tbl>
    <w:p>
      <w:pPr>
        <w:pStyle w:val="Heading2"/>
        <w:numPr>
          <w:ilvl w:val="1"/>
          <w:numId w:val="3"/>
        </w:numPr>
        <w:rPr/>
      </w:pPr>
      <w:del w:id="904" w:author="Samuel Amarjawahar" w:date="2018-08-14T11:17:00Z">
        <w:r>
          <w:rPr>
            <w:rFonts w:ascii="Century Gothic" w:hAnsi="Century Gothic"/>
            <w:b w:val="false"/>
            <w:color w:val="000000"/>
            <w:sz w:val="22"/>
            <w:szCs w:val="22"/>
          </w:rPr>
          <w:delText xml:space="preserve">MD5 algorithm NMS should support HZ-NMS-Serv-Auth-003 - </w:delText>
        </w:r>
      </w:del>
      <w:del w:id="905" w:author="Samuel Amarjawahar" w:date="2018-08-14T11:17:00Z">
        <w:r>
          <w:rPr>
            <w:rFonts w:ascii="Century Gothic" w:hAnsi="Century Gothic"/>
            <w:color w:val="000000"/>
            <w:sz w:val="22"/>
            <w:szCs w:val="22"/>
          </w:rPr>
          <w:delText>e-associate permissions to the user groups.</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906" w:author="Samuel Amarjawahar" w:date="2018-08-14T11:17:00Z">
        <w:r>
          <w:rPr>
            <w:rFonts w:ascii="Century Gothic" w:hAnsi="Century Gothic"/>
            <w:b w:val="false"/>
            <w:color w:val="000000"/>
            <w:sz w:val="22"/>
            <w:szCs w:val="22"/>
          </w:rPr>
          <w:delText xml:space="preserve">HZ-NMS-Serv-Permission-008 – </w:delText>
        </w:r>
      </w:del>
      <w:del w:id="907" w:author="Samuel Amarjawahar" w:date="2018-08-14T11:17:00Z">
        <w:r>
          <w:rPr>
            <w:rFonts w:ascii="Century Gothic" w:hAnsi="Century Gothic"/>
            <w:color w:val="000000"/>
            <w:sz w:val="22"/>
            <w:szCs w:val="22"/>
          </w:rPr>
          <w:delText>NMS should show domains to the users based on the permissions associated to them</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08" w:author="Samuel Amarjawahar" w:date="2018-08-14T11:17:00Z">
        <w:r>
          <w:rPr>
            <w:rFonts w:ascii="Century Gothic" w:hAnsi="Century Gothic"/>
            <w:b w:val="false"/>
            <w:color w:val="000000"/>
            <w:sz w:val="22"/>
            <w:szCs w:val="22"/>
          </w:rPr>
          <w:delText xml:space="preserve">HZ-NMS-Serv-Permission-009 – </w:delText>
        </w:r>
      </w:del>
      <w:del w:id="909" w:author="Samuel Amarjawahar" w:date="2018-08-14T11:17:00Z">
        <w:r>
          <w:rPr>
            <w:rFonts w:ascii="Century Gothic" w:hAnsi="Century Gothic"/>
            <w:color w:val="000000"/>
            <w:sz w:val="22"/>
            <w:szCs w:val="22"/>
          </w:rPr>
          <w:delText>NMS should show network elements to the users based on the permissions associated to them</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10" w:author="Samuel Amarjawahar" w:date="2018-08-14T11:17:00Z">
        <w:r>
          <w:rPr>
            <w:rFonts w:ascii="Century Gothic" w:hAnsi="Century Gothic"/>
            <w:b w:val="false"/>
            <w:color w:val="000000"/>
            <w:sz w:val="22"/>
            <w:szCs w:val="22"/>
          </w:rPr>
          <w:delText xml:space="preserve">HZ-NMS-Serv-Permission-010 – </w:delText>
        </w:r>
      </w:del>
      <w:del w:id="911" w:author="Samuel Amarjawahar" w:date="2018-08-14T11:17:00Z">
        <w:r>
          <w:rPr>
            <w:rFonts w:ascii="Century Gothic" w:hAnsi="Century Gothic"/>
            <w:color w:val="000000"/>
            <w:sz w:val="22"/>
            <w:szCs w:val="22"/>
          </w:rPr>
          <w:delText>NMS should show ports to the users based on the permissions associated to them</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12" w:author="Samuel Amarjawahar" w:date="2018-08-14T11:17:00Z">
        <w:r>
          <w:rPr>
            <w:rFonts w:ascii="Century Gothic" w:hAnsi="Century Gothic"/>
            <w:b w:val="false"/>
            <w:color w:val="000000"/>
            <w:sz w:val="22"/>
            <w:szCs w:val="22"/>
          </w:rPr>
          <w:delText xml:space="preserve">HZ-NMS-Serv-Permission-011 – </w:delText>
        </w:r>
      </w:del>
      <w:del w:id="913" w:author="Samuel Amarjawahar" w:date="2018-08-14T11:17:00Z">
        <w:r>
          <w:rPr>
            <w:rFonts w:ascii="Century Gothic" w:hAnsi="Century Gothic"/>
            <w:color w:val="000000"/>
            <w:sz w:val="22"/>
            <w:szCs w:val="22"/>
          </w:rPr>
          <w:delText>NMS should show paths to the users based on the permissions associated to them</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del w:id="914" w:author="Samuel Amarjawahar" w:date="2018-08-14T11:17:00Z">
        <w:r>
          <w:rPr>
            <w:rFonts w:ascii="Century Gothic" w:hAnsi="Century Gothic"/>
            <w:b w:val="false"/>
            <w:color w:val="5B9BD5"/>
            <w:sz w:val="20"/>
            <w:szCs w:val="20"/>
          </w:rPr>
          <w:delText>NMS should provide users authorization and authentication.</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915" w:author="Samuel Amarjawahar" w:date="2018-08-14T11:17:00Z">
        <w:r>
          <w:rPr>
            <w:rFonts w:ascii="Century Gothic" w:hAnsi="Century Gothic"/>
            <w:b w:val="false"/>
            <w:color w:val="000000"/>
            <w:sz w:val="22"/>
            <w:szCs w:val="22"/>
          </w:rPr>
          <w:delText xml:space="preserve">HZ-NMS-Serv-Auth-001 - </w:delText>
        </w:r>
      </w:del>
      <w:del w:id="916" w:author="Samuel Amarjawahar" w:date="2018-08-14T11:17:00Z">
        <w:r>
          <w:rPr>
            <w:rFonts w:ascii="Century Gothic" w:hAnsi="Century Gothic"/>
            <w:color w:val="000000"/>
            <w:sz w:val="22"/>
            <w:szCs w:val="22"/>
          </w:rPr>
          <w:delText>NMS should authenticate the users based on the credentials in the local database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17" w:author="Samuel Amarjawahar" w:date="2018-08-14T11:17:00Z">
        <w:r>
          <w:rPr>
            <w:rFonts w:ascii="Century Gothic" w:hAnsi="Century Gothic"/>
            <w:b w:val="false"/>
            <w:color w:val="000000"/>
            <w:sz w:val="22"/>
            <w:szCs w:val="22"/>
          </w:rPr>
          <w:delText xml:space="preserve">HZ-NMS-Serv-Auth-002 - </w:delText>
        </w:r>
      </w:del>
      <w:del w:id="918" w:author="Samuel Amarjawahar" w:date="2018-08-14T11:17:00Z">
        <w:r>
          <w:rPr>
            <w:rFonts w:ascii="Century Gothic" w:hAnsi="Century Gothic"/>
            <w:color w:val="000000"/>
            <w:sz w:val="22"/>
            <w:szCs w:val="22"/>
          </w:rPr>
          <w:delText>NMS should support to expire the logged in user session after 30 minutes of idle state of client.</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19" w:author="Samuel Amarjawahar" w:date="2018-08-14T11:17:00Z">
        <w:r>
          <w:rPr>
            <w:rFonts w:ascii="Century Gothic" w:hAnsi="Century Gothic"/>
            <w:b w:val="false"/>
            <w:color w:val="000000"/>
            <w:sz w:val="22"/>
            <w:szCs w:val="22"/>
          </w:rPr>
          <w:delText xml:space="preserve">isNMS should allow Administrator users to dHZ-NMS-Serv-Permission-007 - </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20" w:author="Samuel Amarjawahar" w:date="2018-08-14T11:17:00Z">
        <w:r>
          <w:rPr>
            <w:rFonts w:ascii="Century Gothic" w:hAnsi="Century Gothic"/>
            <w:b w:val="false"/>
            <w:color w:val="000000"/>
            <w:sz w:val="22"/>
            <w:szCs w:val="22"/>
          </w:rPr>
          <w:delText xml:space="preserve">HZ-NMS-Serv-User-003 - </w:delText>
        </w:r>
      </w:del>
      <w:del w:id="921" w:author="Samuel Amarjawahar" w:date="2018-08-14T11:17:00Z">
        <w:r>
          <w:rPr>
            <w:rFonts w:ascii="Century Gothic" w:hAnsi="Century Gothic"/>
            <w:color w:val="000000"/>
            <w:sz w:val="22"/>
            <w:szCs w:val="22"/>
          </w:rPr>
          <w:delText>NMS should have one Administrator user by default in the NMS database.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22" w:author="Samuel Amarjawahar" w:date="2018-08-14T11:17:00Z">
        <w:r>
          <w:rPr>
            <w:rFonts w:ascii="Century Gothic" w:hAnsi="Century Gothic"/>
            <w:b w:val="false"/>
            <w:color w:val="000000"/>
            <w:sz w:val="22"/>
            <w:szCs w:val="22"/>
          </w:rPr>
          <w:delText xml:space="preserve">HZ-NMS-Serv-User-004 - </w:delText>
        </w:r>
      </w:del>
      <w:del w:id="923" w:author="Samuel Amarjawahar" w:date="2018-08-14T11:17:00Z">
        <w:r>
          <w:rPr>
            <w:rFonts w:ascii="Century Gothic" w:hAnsi="Century Gothic"/>
            <w:color w:val="000000"/>
            <w:sz w:val="22"/>
            <w:szCs w:val="22"/>
          </w:rPr>
          <w:delText xml:space="preserve">NMS should support to modify the NMS user attributes </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24" w:author="Samuel Amarjawahar" w:date="2018-08-14T11:17:00Z">
        <w:r>
          <w:rPr>
            <w:rFonts w:ascii="Century Gothic" w:hAnsi="Century Gothic"/>
            <w:b w:val="false"/>
            <w:color w:val="000000"/>
            <w:sz w:val="22"/>
            <w:szCs w:val="22"/>
          </w:rPr>
          <w:delText xml:space="preserve">HZ-NMS-Serv-User-005 - </w:delText>
        </w:r>
      </w:del>
      <w:del w:id="925" w:author="Samuel Amarjawahar" w:date="2018-08-14T11:17:00Z">
        <w:r>
          <w:rPr>
            <w:rFonts w:ascii="Century Gothic" w:hAnsi="Century Gothic"/>
            <w:color w:val="000000"/>
            <w:sz w:val="22"/>
            <w:szCs w:val="22"/>
          </w:rPr>
          <w:delText xml:space="preserve">NMS should support to delete the NMS user </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26" w:author="Samuel Amarjawahar" w:date="2018-08-14T11:17:00Z">
        <w:r>
          <w:rPr>
            <w:rFonts w:ascii="Century Gothic" w:hAnsi="Century Gothic"/>
            <w:b w:val="false"/>
            <w:color w:val="000000"/>
            <w:sz w:val="22"/>
            <w:szCs w:val="22"/>
          </w:rPr>
          <w:delText xml:space="preserve">HZ-NMS-Serv-User-006 - </w:delText>
        </w:r>
      </w:del>
      <w:del w:id="927" w:author="Samuel Amarjawahar" w:date="2018-08-14T11:17:00Z">
        <w:r>
          <w:rPr>
            <w:rFonts w:ascii="Century Gothic" w:hAnsi="Century Gothic"/>
            <w:color w:val="000000"/>
            <w:sz w:val="22"/>
            <w:szCs w:val="22"/>
          </w:rPr>
          <w:delText xml:space="preserve">NMS should show a warning with question to delete the NMS user </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28" w:author="Samuel Amarjawahar" w:date="2018-08-14T11:17:00Z">
        <w:r>
          <w:rPr>
            <w:rFonts w:ascii="Century Gothic" w:hAnsi="Century Gothic"/>
            <w:b w:val="false"/>
            <w:color w:val="000000"/>
            <w:sz w:val="22"/>
            <w:szCs w:val="22"/>
          </w:rPr>
          <w:delText xml:space="preserve">HZ-NMS-Serv-User-007 - </w:delText>
        </w:r>
      </w:del>
      <w:del w:id="929" w:author="Samuel Amarjawahar" w:date="2018-08-14T11:17:00Z">
        <w:r>
          <w:rPr>
            <w:rFonts w:ascii="Century Gothic" w:hAnsi="Century Gothic"/>
            <w:color w:val="000000"/>
            <w:sz w:val="22"/>
            <w:szCs w:val="22"/>
          </w:rPr>
          <w:delText>NMS should support to associate NMS user to a user group</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30" w:author="Samuel Amarjawahar" w:date="2018-08-14T11:17:00Z">
        <w:r>
          <w:rPr>
            <w:rFonts w:ascii="Century Gothic" w:hAnsi="Century Gothic"/>
            <w:b w:val="false"/>
            <w:color w:val="000000"/>
            <w:sz w:val="22"/>
            <w:szCs w:val="22"/>
          </w:rPr>
          <w:delText xml:space="preserve">HZ-NMS-Serv-User-008 - </w:delText>
        </w:r>
      </w:del>
      <w:del w:id="931" w:author="Samuel Amarjawahar" w:date="2018-08-14T11:17:00Z">
        <w:r>
          <w:rPr>
            <w:rFonts w:ascii="Century Gothic" w:hAnsi="Century Gothic"/>
            <w:color w:val="000000"/>
            <w:sz w:val="22"/>
            <w:szCs w:val="22"/>
          </w:rPr>
          <w:delText xml:space="preserve">NMS should display a warning message while associating NMS user to other user group if the user is part of different user group. </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32" w:author="Samuel Amarjawahar" w:date="2018-08-14T11:17:00Z">
        <w:r>
          <w:rPr>
            <w:rFonts w:ascii="Century Gothic" w:hAnsi="Century Gothic"/>
            <w:b w:val="false"/>
            <w:color w:val="000000"/>
            <w:sz w:val="22"/>
            <w:szCs w:val="22"/>
          </w:rPr>
          <w:delText xml:space="preserve">HZ-NMS-Serv-User-009 - </w:delText>
        </w:r>
      </w:del>
      <w:del w:id="933" w:author="Samuel Amarjawahar" w:date="2018-08-14T11:17:00Z">
        <w:r>
          <w:rPr>
            <w:rFonts w:ascii="Century Gothic" w:hAnsi="Century Gothic"/>
            <w:color w:val="000000"/>
            <w:sz w:val="22"/>
            <w:szCs w:val="22"/>
          </w:rPr>
          <w:delText>NMS should support Administrator to add, edit or delete the NMS users.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34" w:author="Samuel Amarjawahar" w:date="2018-08-14T11:17:00Z">
        <w:r>
          <w:rPr>
            <w:rFonts w:ascii="Century Gothic" w:hAnsi="Century Gothic"/>
            <w:b w:val="false"/>
            <w:color w:val="000000"/>
            <w:sz w:val="22"/>
            <w:szCs w:val="22"/>
          </w:rPr>
          <w:delText xml:space="preserve">HZ-NMS-Serv-User-010 - </w:delText>
        </w:r>
      </w:del>
      <w:del w:id="935" w:author="Samuel Amarjawahar" w:date="2018-08-14T11:17:00Z">
        <w:r>
          <w:rPr>
            <w:rFonts w:ascii="Century Gothic" w:hAnsi="Century Gothic"/>
            <w:color w:val="000000"/>
            <w:sz w:val="22"/>
            <w:szCs w:val="22"/>
          </w:rPr>
          <w:delText>NMS should support minimum password length as eight characters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36" w:author="Samuel Amarjawahar" w:date="2018-08-14T11:17:00Z">
        <w:r>
          <w:rPr>
            <w:rFonts w:ascii="Century Gothic" w:hAnsi="Century Gothic"/>
            <w:b w:val="false"/>
            <w:color w:val="000000"/>
            <w:sz w:val="22"/>
            <w:szCs w:val="22"/>
          </w:rPr>
          <w:delText xml:space="preserve">HZ-NMS-Serv-User-011 - </w:delText>
        </w:r>
      </w:del>
      <w:del w:id="937" w:author="Samuel Amarjawahar" w:date="2018-08-14T11:17:00Z">
        <w:r>
          <w:rPr>
            <w:rFonts w:ascii="Century Gothic" w:hAnsi="Century Gothic"/>
            <w:color w:val="000000"/>
            <w:sz w:val="22"/>
            <w:szCs w:val="22"/>
          </w:rPr>
          <w:delText>NMS should support minimum user name length as eight characters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del w:id="938" w:author="Samuel Amarjawahar" w:date="2018-08-14T11:17:00Z">
        <w:r>
          <w:rPr>
            <w:rFonts w:ascii="Century Gothic" w:hAnsi="Century Gothic"/>
            <w:b w:val="false"/>
            <w:color w:val="5B9BD5"/>
            <w:sz w:val="20"/>
            <w:szCs w:val="20"/>
          </w:rPr>
          <w:delText>NMS should provide flexible monitoring and management permission for users and groups per domain, per device, per path, etc.</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939" w:author="Samuel Amarjawahar" w:date="2018-08-14T11:17:00Z">
        <w:r>
          <w:rPr>
            <w:rFonts w:ascii="Century Gothic" w:hAnsi="Century Gothic"/>
            <w:b w:val="false"/>
            <w:color w:val="000000"/>
            <w:sz w:val="22"/>
            <w:szCs w:val="22"/>
          </w:rPr>
          <w:delText xml:space="preserve">HZ-NMS-Serv-Permission-001 - </w:delText>
        </w:r>
      </w:del>
      <w:del w:id="940" w:author="Samuel Amarjawahar" w:date="2018-08-14T11:17:00Z">
        <w:r>
          <w:rPr>
            <w:rFonts w:ascii="Century Gothic" w:hAnsi="Century Gothic"/>
            <w:color w:val="000000"/>
            <w:sz w:val="22"/>
            <w:szCs w:val="22"/>
          </w:rPr>
          <w:delText xml:space="preserve">NMS should have list of permissions [user actions] in persistence storage to associate with user groups </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941" w:author="Samuel Amarjawahar" w:date="2018-08-14T11:17:00Z">
        <w:r>
          <w:rPr>
            <w:rFonts w:ascii="Century Gothic" w:hAnsi="Century Gothic"/>
            <w:b w:val="false"/>
            <w:color w:val="000000"/>
            <w:sz w:val="22"/>
            <w:szCs w:val="22"/>
          </w:rPr>
          <w:delText xml:space="preserve">HZ-NMS-Serv-Permission-002 - </w:delText>
        </w:r>
      </w:del>
      <w:del w:id="942" w:author="Samuel Amarjawahar" w:date="2018-08-14T11:17:00Z">
        <w:r>
          <w:rPr>
            <w:rFonts w:ascii="Century Gothic" w:hAnsi="Century Gothic"/>
            <w:color w:val="000000"/>
            <w:sz w:val="22"/>
            <w:szCs w:val="22"/>
          </w:rPr>
          <w:delText>NMS should allow users to perform CRUD operations on domains based on the permissions associated to their user group.</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43" w:author="Samuel Amarjawahar" w:date="2018-08-14T11:17:00Z">
        <w:r>
          <w:rPr>
            <w:rFonts w:ascii="Century Gothic" w:hAnsi="Century Gothic"/>
            <w:b w:val="false"/>
            <w:color w:val="000000"/>
            <w:sz w:val="22"/>
            <w:szCs w:val="22"/>
          </w:rPr>
          <w:delText>HZ-NMS-Serv-Permission-003 - N</w:delText>
        </w:r>
      </w:del>
      <w:del w:id="944" w:author="Samuel Amarjawahar" w:date="2018-08-14T11:17:00Z">
        <w:r>
          <w:rPr>
            <w:rFonts w:ascii="Century Gothic" w:hAnsi="Century Gothic"/>
            <w:color w:val="000000"/>
            <w:sz w:val="22"/>
            <w:szCs w:val="22"/>
          </w:rPr>
          <w:delText>MS should allow users to perform CRUDX operations on devices based the permissions associated to their user group.</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45" w:author="Samuel Amarjawahar" w:date="2018-08-14T11:17:00Z">
        <w:r>
          <w:rPr>
            <w:rFonts w:ascii="Century Gothic" w:hAnsi="Century Gothic"/>
            <w:b w:val="false"/>
            <w:color w:val="000000"/>
            <w:sz w:val="22"/>
            <w:szCs w:val="22"/>
          </w:rPr>
          <w:delText xml:space="preserve">HZ-NMS-Serv-Permission-004 - </w:delText>
        </w:r>
      </w:del>
      <w:del w:id="946" w:author="Samuel Amarjawahar" w:date="2018-08-14T11:17:00Z">
        <w:r>
          <w:rPr>
            <w:rFonts w:ascii="Century Gothic" w:hAnsi="Century Gothic"/>
            <w:color w:val="000000"/>
            <w:sz w:val="22"/>
            <w:szCs w:val="22"/>
          </w:rPr>
          <w:delText>NMS should allow users to perform CRUDX operations on ports based on the permissions associated to their user group</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47" w:author="Samuel Amarjawahar" w:date="2018-08-14T11:17:00Z">
        <w:r>
          <w:rPr>
            <w:rFonts w:ascii="Century Gothic" w:hAnsi="Century Gothic"/>
            <w:b w:val="false"/>
            <w:color w:val="000000"/>
            <w:sz w:val="22"/>
            <w:szCs w:val="22"/>
          </w:rPr>
          <w:delText xml:space="preserve">HZ-NMS-Serv-Permission-005 - </w:delText>
        </w:r>
      </w:del>
      <w:del w:id="948" w:author="Samuel Amarjawahar" w:date="2018-08-14T11:17:00Z">
        <w:r>
          <w:rPr>
            <w:rFonts w:ascii="Century Gothic" w:hAnsi="Century Gothic"/>
            <w:color w:val="000000"/>
            <w:sz w:val="22"/>
            <w:szCs w:val="22"/>
          </w:rPr>
          <w:delText>NMS should allow users to perform CRUDX operations on paths based on the permissions associated to their user group</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949" w:author="Samuel Amarjawahar" w:date="2018-08-14T11:17:00Z">
        <w:r>
          <w:rPr>
            <w:rFonts w:ascii="Century Gothic" w:hAnsi="Century Gothic"/>
            <w:b w:val="false"/>
            <w:color w:val="000000"/>
            <w:sz w:val="22"/>
            <w:szCs w:val="22"/>
          </w:rPr>
          <w:delText xml:space="preserve">HZ-NMS-Serv-Permission-006 - </w:delText>
        </w:r>
      </w:del>
      <w:del w:id="950" w:author="Samuel Amarjawahar" w:date="2018-08-14T11:17:00Z">
        <w:r>
          <w:rPr>
            <w:rFonts w:ascii="Century Gothic" w:hAnsi="Century Gothic"/>
            <w:color w:val="000000"/>
            <w:sz w:val="22"/>
            <w:szCs w:val="22"/>
          </w:rPr>
          <w:delText>NMS should allow Administrator users to associate permissions to the user groups.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commentRangeStart w:id="44"/>
      <w:r>
        <w:rPr/>
        <w:commentReference w:id="43"/>
      </w:r>
      <w:r>
        <w:rPr/>
      </w:r>
      <w:del w:id="951" w:author="Samuel Amarjawahar" w:date="2018-08-14T11:17:00Z">
        <w:commentRangeEnd w:id="44"/>
        <w:r>
          <w:commentReference w:id="44"/>
        </w:r>
        <w:r>
          <w:rPr>
            <w:rFonts w:ascii="Century Gothic" w:hAnsi="Century Gothic"/>
            <w:b w:val="false"/>
            <w:color w:val="000000"/>
            <w:sz w:val="22"/>
            <w:szCs w:val="22"/>
          </w:rPr>
          <w:delText xml:space="preserve">NMS should show ‘Number of login attempts’ failure count to the user in the successive login attempts.HZ-NMS-Serv-Auth-008 - </w:delText>
        </w:r>
      </w:del>
      <w:del w:id="952" w:author="Samuel Amarjawahar" w:date="2018-08-14T11:17:00Z">
        <w:r>
          <w:rPr>
            <w:rFonts w:ascii="Century Gothic" w:hAnsi="Century Gothic"/>
            <w:color w:val="000000"/>
            <w:sz w:val="22"/>
            <w:szCs w:val="22"/>
          </w:rPr>
          <w:delText>to store the NMS user password into the database.</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pPr>
      <w:del w:id="953" w:author="Samuel Amarjawahar" w:date="2018-08-14T11:17:00Z">
        <w:r>
          <w:rPr>
            <w:rFonts w:ascii="Century Gothic" w:hAnsi="Century Gothic"/>
            <w:b w:val="false"/>
            <w:color w:val="000000"/>
            <w:sz w:val="22"/>
            <w:szCs w:val="22"/>
          </w:rPr>
          <w:delText xml:space="preserve">HZ-NMS-Serv-Auth-004 - </w:delText>
        </w:r>
      </w:del>
      <w:del w:id="954" w:author="Samuel Amarjawahar" w:date="2018-08-14T11:17:00Z">
        <w:r>
          <w:rPr>
            <w:rFonts w:ascii="Century Gothic" w:hAnsi="Century Gothic"/>
            <w:color w:val="000000"/>
            <w:sz w:val="22"/>
            <w:szCs w:val="22"/>
          </w:rPr>
          <w:delText>NMS should support secured access to NMS user interface using HTTPS.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55" w:author="Samuel Amarjawahar" w:date="2018-08-14T11:17:00Z">
        <w:r>
          <w:rPr>
            <w:rFonts w:ascii="Century Gothic" w:hAnsi="Century Gothic"/>
            <w:b w:val="false"/>
            <w:color w:val="000000"/>
            <w:sz w:val="22"/>
            <w:szCs w:val="22"/>
          </w:rPr>
          <w:delText xml:space="preserve">HZ-NMS-Serv-Auth-005 - </w:delText>
        </w:r>
      </w:del>
      <w:del w:id="956" w:author="Samuel Amarjawahar" w:date="2018-08-14T11:17:00Z">
        <w:r>
          <w:rPr>
            <w:rFonts w:ascii="Century Gothic" w:hAnsi="Century Gothic"/>
            <w:color w:val="000000"/>
            <w:sz w:val="22"/>
            <w:szCs w:val="22"/>
          </w:rPr>
          <w:delText>NMS should show appropriate error message to user when his login attempt fails.</w:delText>
        </w:r>
      </w:del>
    </w:p>
    <w:p>
      <w:pPr>
        <w:pStyle w:val="Heading2"/>
        <w:numPr>
          <w:ilvl w:val="1"/>
          <w:numId w:val="3"/>
        </w:numPr>
        <w:rPr/>
      </w:pPr>
      <w:del w:id="957" w:author="Samuel Amarjawahar" w:date="2018-08-14T11:17:00Z">
        <w:r>
          <w:rPr>
            <w:rFonts w:ascii="Century Gothic" w:hAnsi="Century Gothic"/>
            <w:b w:val="false"/>
            <w:color w:val="000000"/>
            <w:sz w:val="22"/>
            <w:szCs w:val="22"/>
          </w:rPr>
          <w:delText xml:space="preserve">HZ-NMS-Serv-Auth-006 - </w:delText>
        </w:r>
      </w:del>
      <w:del w:id="958" w:author="Samuel Amarjawahar" w:date="2018-08-14T11:17:00Z">
        <w:r>
          <w:rPr>
            <w:rFonts w:ascii="Century Gothic" w:hAnsi="Century Gothic"/>
            <w:color w:val="000000"/>
            <w:sz w:val="22"/>
            <w:szCs w:val="22"/>
          </w:rPr>
          <w:delText>NMS should increment ‘Number of login attempts’ field of the user when NMS user fails to login to the NMS.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59" w:author="Samuel Amarjawahar" w:date="2018-08-14T11:17:00Z">
        <w:r>
          <w:rPr>
            <w:rFonts w:ascii="Century Gothic" w:hAnsi="Century Gothic"/>
            <w:b w:val="false"/>
            <w:color w:val="000000"/>
            <w:sz w:val="22"/>
            <w:szCs w:val="22"/>
          </w:rPr>
          <w:delText xml:space="preserve">HZ-NMS-Serv-Auth-007 - </w:delText>
        </w:r>
      </w:del>
      <w:del w:id="960" w:author="Samuel Amarjawahar" w:date="2018-08-14T11:17:00Z">
        <w:r>
          <w:rPr>
            <w:rFonts w:ascii="Century Gothic" w:hAnsi="Century Gothic"/>
            <w:color w:val="000000"/>
            <w:sz w:val="22"/>
            <w:szCs w:val="22"/>
          </w:rPr>
          <w:delText>NMS should show ‘Number of login attempts’ failure count to the user in the successive login attempts.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commentRangeStart w:id="46"/>
      <w:r>
        <w:rPr/>
        <w:commentReference w:id="45"/>
      </w:r>
      <w:commentRangeEnd w:id="46"/>
      <w:r>
        <w:commentReference w:id="46"/>
      </w:r>
      <w:r>
        <w:rPr/>
      </w:r>
    </w:p>
    <w:tbl>
      <w:tblPr>
        <w:tblW w:w="9493" w:type="dxa"/>
        <w:jc w:val="left"/>
        <w:tblInd w:w="-1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98" w:type="dxa"/>
          <w:bottom w:w="0" w:type="dxa"/>
          <w:right w:w="108" w:type="dxa"/>
        </w:tblCellMar>
      </w:tblPr>
      <w:tblGrid>
        <w:gridCol w:w="2827"/>
        <w:gridCol w:w="6665"/>
      </w:tblGrid>
      <w:tr>
        <w:trPr/>
        <w:tc>
          <w:tcPr>
            <w:tcW w:w="2827"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961" w:author="Samuel Amarjawahar" w:date="2018-08-14T11:17:00Z">
              <w:r>
                <w:rPr>
                  <w:rFonts w:eastAsia="Calibri" w:cs="Latha" w:ascii="Century Gothic" w:hAnsi="Century Gothic"/>
                  <w:b/>
                  <w:bCs/>
                  <w:color w:val="FFFFFF"/>
                  <w:sz w:val="20"/>
                  <w:szCs w:val="20"/>
                  <w:lang w:val="ru-RU" w:eastAsia="en-US" w:bidi="ar-SA"/>
                </w:rPr>
                <w:delText>Attribute</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b w:val="false"/>
                <w:b w:val="false"/>
                <w:bCs w:val="false"/>
                <w:iCs w:val="false"/>
              </w:rPr>
            </w:pPr>
            <w:del w:id="962" w:author="Samuel Amarjawahar" w:date="2018-08-14T11:17:00Z">
              <w:bookmarkStart w:id="37" w:name="_Toc521691089111111111111111111111111"/>
              <w:bookmarkEnd w:id="37"/>
              <w:r>
                <w:rPr>
                  <w:rFonts w:ascii="Century Gothic" w:hAnsi="Century Gothic"/>
                  <w:b w:val="false"/>
                  <w:bCs w:val="false"/>
                  <w:iCs w:val="false"/>
                </w:rPr>
                <w:delText>Management via NBI interface</w:delText>
              </w:r>
            </w:del>
          </w:p>
          <w:p>
            <w:pPr>
              <w:pStyle w:val="Heading2"/>
              <w:numPr>
                <w:ilvl w:val="1"/>
                <w:numId w:val="3"/>
              </w:numPr>
              <w:rPr>
                <w:rFonts w:ascii="Century Gothic" w:hAnsi="Century Gothic"/>
                <w:sz w:val="22"/>
                <w:szCs w:val="22"/>
              </w:rPr>
            </w:pPr>
            <w:del w:id="963" w:author="Samuel Amarjawahar" w:date="2018-08-14T11:17:00Z">
              <w:r>
                <w:rPr>
                  <w:rFonts w:ascii="Century Gothic" w:hAnsi="Century Gothic"/>
                  <w:sz w:val="22"/>
                  <w:szCs w:val="22"/>
                </w:rPr>
                <w:delText xml:space="preserve">This section describes the NMS requirements for Management via North Bound Interface. </w:delText>
              </w:r>
            </w:del>
          </w:p>
          <w:p>
            <w:pPr>
              <w:pStyle w:val="Heading2"/>
              <w:numPr>
                <w:ilvl w:val="1"/>
                <w:numId w:val="3"/>
              </w:numPr>
              <w:rPr>
                <w:rFonts w:ascii="Century Gothic" w:hAnsi="Century Gothic"/>
                <w:sz w:val="22"/>
                <w:szCs w:val="22"/>
              </w:rPr>
            </w:pPr>
            <w:r>
              <w:rPr>
                <w:rFonts w:ascii="Century Gothic" w:hAnsi="Century Gothic"/>
                <w:sz w:val="22"/>
                <w:szCs w:val="22"/>
              </w:rPr>
            </w:r>
          </w:p>
          <w:p>
            <w:pPr>
              <w:pStyle w:val="Heading2"/>
              <w:numPr>
                <w:ilvl w:val="1"/>
                <w:numId w:val="3"/>
              </w:numPr>
              <w:rPr>
                <w:rFonts w:ascii="Century Gothic" w:hAnsi="Century Gothic"/>
                <w:highlight w:val="yellow"/>
              </w:rPr>
            </w:pPr>
            <w:del w:id="964" w:author="Samuel Amarjawahar" w:date="2018-08-14T11:17:00Z">
              <w:r>
                <w:rPr>
                  <w:rFonts w:ascii="Century Gothic" w:hAnsi="Century Gothic"/>
                  <w:highlight w:val="yellow"/>
                </w:rPr>
                <w:delText>&lt;To be Done&gt;</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b w:val="false"/>
                <w:b w:val="false"/>
                <w:bCs w:val="false"/>
                <w:iCs w:val="false"/>
              </w:rPr>
            </w:pPr>
            <w:del w:id="965" w:author="Samuel Amarjawahar" w:date="2018-08-14T11:17:00Z">
              <w:bookmarkStart w:id="38" w:name="_Toc521691090111111111111111111111111"/>
              <w:bookmarkEnd w:id="38"/>
              <w:r>
                <w:rPr>
                  <w:rFonts w:ascii="Century Gothic" w:hAnsi="Century Gothic"/>
                  <w:b w:val="false"/>
                  <w:bCs w:val="false"/>
                  <w:iCs w:val="false"/>
                </w:rPr>
                <w:delText>Installation and update</w:delText>
              </w:r>
            </w:del>
          </w:p>
          <w:p>
            <w:pPr>
              <w:pStyle w:val="Heading2"/>
              <w:numPr>
                <w:ilvl w:val="1"/>
                <w:numId w:val="3"/>
              </w:numPr>
              <w:rPr>
                <w:rFonts w:ascii="Century Gothic" w:hAnsi="Century Gothic"/>
                <w:sz w:val="22"/>
                <w:szCs w:val="22"/>
              </w:rPr>
            </w:pPr>
            <w:del w:id="966" w:author="Samuel Amarjawahar" w:date="2018-08-14T11:17:00Z">
              <w:r>
                <w:rPr>
                  <w:rFonts w:ascii="Century Gothic" w:hAnsi="Century Gothic"/>
                  <w:sz w:val="22"/>
                  <w:szCs w:val="22"/>
                </w:rPr>
                <w:delText>This section describes the NMS Software Installation and Update.</w:delText>
              </w:r>
            </w:del>
          </w:p>
          <w:p>
            <w:pPr>
              <w:pStyle w:val="Heading2"/>
              <w:numPr>
                <w:ilvl w:val="1"/>
                <w:numId w:val="3"/>
              </w:numPr>
              <w:rPr>
                <w:rFonts w:ascii="Century Gothic" w:hAnsi="Century Gothic"/>
                <w:sz w:val="22"/>
                <w:szCs w:val="22"/>
              </w:rPr>
            </w:pPr>
            <w:r>
              <w:rPr>
                <w:rFonts w:ascii="Century Gothic" w:hAnsi="Century Gothic"/>
                <w:sz w:val="22"/>
                <w:szCs w:val="22"/>
              </w:rPr>
            </w:r>
          </w:p>
          <w:p>
            <w:pPr>
              <w:pStyle w:val="Heading2"/>
              <w:numPr>
                <w:ilvl w:val="1"/>
                <w:numId w:val="3"/>
              </w:numPr>
              <w:rPr>
                <w:rFonts w:ascii="Century Gothic" w:hAnsi="Century Gothic"/>
                <w:highlight w:val="yellow"/>
              </w:rPr>
            </w:pPr>
            <w:del w:id="967" w:author="Samuel Amarjawahar" w:date="2018-08-14T11:17:00Z">
              <w:r>
                <w:rPr>
                  <w:rFonts w:ascii="Century Gothic" w:hAnsi="Century Gothic"/>
                  <w:highlight w:val="yellow"/>
                </w:rPr>
                <w:delText>&lt;To be Done&gt;</w:delText>
              </w:r>
            </w:del>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rPr>
            </w:pPr>
            <w:r>
              <w:rPr>
                <w:rFonts w:ascii="Century Gothic" w:hAnsi="Century Gothic"/>
              </w:rPr>
            </w:r>
          </w:p>
          <w:p>
            <w:pPr>
              <w:pStyle w:val="Heading2"/>
              <w:numPr>
                <w:ilvl w:val="1"/>
                <w:numId w:val="3"/>
              </w:numPr>
              <w:rPr>
                <w:rFonts w:ascii="Century Gothic" w:hAnsi="Century Gothic"/>
                <w:b w:val="false"/>
                <w:b w:val="false"/>
                <w:bCs w:val="false"/>
                <w:iCs w:val="false"/>
              </w:rPr>
            </w:pPr>
            <w:del w:id="968" w:author="Samuel Amarjawahar" w:date="2018-08-14T11:17:00Z">
              <w:bookmarkStart w:id="39" w:name="_Toc521691091111111111111111111111111"/>
              <w:bookmarkEnd w:id="39"/>
              <w:r>
                <w:rPr>
                  <w:rFonts w:ascii="Century Gothic" w:hAnsi="Century Gothic"/>
                  <w:b w:val="false"/>
                  <w:bCs w:val="false"/>
                  <w:iCs w:val="false"/>
                </w:rPr>
                <w:delText>Logging</w:delText>
              </w:r>
            </w:del>
          </w:p>
          <w:p>
            <w:pPr>
              <w:pStyle w:val="Heading2"/>
              <w:numPr>
                <w:ilvl w:val="1"/>
                <w:numId w:val="3"/>
              </w:numPr>
              <w:rPr>
                <w:rFonts w:ascii="Century Gothic" w:hAnsi="Century Gothic"/>
                <w:b w:val="false"/>
                <w:b w:val="false"/>
                <w:bCs w:val="false"/>
              </w:rPr>
            </w:pPr>
            <w:del w:id="969" w:author="Samuel Amarjawahar" w:date="2018-08-14T11:17:00Z">
              <w:bookmarkStart w:id="40" w:name="_Toc521691092111111111111111111111111"/>
              <w:bookmarkEnd w:id="40"/>
              <w:r>
                <w:rPr>
                  <w:rFonts w:ascii="Century Gothic" w:hAnsi="Century Gothic"/>
                  <w:b w:val="false"/>
                  <w:bCs w:val="false"/>
                </w:rPr>
                <w:delText>Audit Log [NMS User Actions Log]:</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b w:val="false"/>
                <w:b w:val="false"/>
                <w:color w:val="5B9BD5"/>
                <w:sz w:val="20"/>
                <w:szCs w:val="20"/>
              </w:rPr>
            </w:pPr>
            <w:del w:id="970" w:author="Samuel Amarjawahar" w:date="2018-08-14T11:17:00Z">
              <w:r>
                <w:rPr>
                  <w:rFonts w:ascii="Century Gothic" w:hAnsi="Century Gothic"/>
                  <w:b w:val="false"/>
                  <w:color w:val="5B9BD5"/>
                  <w:sz w:val="20"/>
                  <w:szCs w:val="20"/>
                </w:rPr>
                <w:delText xml:space="preserve">NMS should provide store all user actions in log. NMS should be able to store at least 10 000 messages in log. </w:delText>
              </w:r>
            </w:del>
          </w:p>
          <w:p>
            <w:pPr>
              <w:pStyle w:val="Heading2"/>
              <w:numPr>
                <w:ilvl w:val="1"/>
                <w:numId w:val="3"/>
              </w:numPr>
              <w:rPr>
                <w:rFonts w:ascii="Century Gothic" w:hAnsi="Century Gothic"/>
                <w:b w:val="false"/>
                <w:b w:val="false"/>
                <w:color w:val="5B9BD5"/>
                <w:sz w:val="20"/>
                <w:szCs w:val="20"/>
              </w:rPr>
            </w:pPr>
            <w:r>
              <w:rPr>
                <w:rFonts w:ascii="Century Gothic" w:hAnsi="Century Gothic"/>
                <w:b w:val="false"/>
                <w:color w:val="5B9BD5"/>
                <w:sz w:val="20"/>
                <w:szCs w:val="20"/>
              </w:rPr>
            </w:r>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71" w:author="Samuel Amarjawahar" w:date="2018-08-14T11:17:00Z">
              <w:r>
                <w:rPr>
                  <w:rFonts w:ascii="Century Gothic" w:hAnsi="Century Gothic"/>
                  <w:b w:val="false"/>
                  <w:color w:val="000000"/>
                  <w:sz w:val="22"/>
                  <w:szCs w:val="22"/>
                </w:rPr>
                <w:delText xml:space="preserve">HZ-NMS-Serv-Audit-Log-001 - </w:delText>
              </w:r>
            </w:del>
            <w:del w:id="972" w:author="Samuel Amarjawahar" w:date="2018-08-14T11:17:00Z">
              <w:r>
                <w:rPr>
                  <w:rFonts w:ascii="Century Gothic" w:hAnsi="Century Gothic"/>
                  <w:color w:val="000000"/>
                  <w:sz w:val="22"/>
                  <w:szCs w:val="22"/>
                </w:rPr>
                <w:delText>NMS should support Audit Log feature by storing the user actions performed in IPG Horizon NMS persistent storage.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973" w:author="Samuel Amarjawahar" w:date="2018-08-14T11:17:00Z">
              <w:r>
                <w:rPr>
                  <w:rFonts w:ascii="Century Gothic" w:hAnsi="Century Gothic"/>
                  <w:b w:val="false"/>
                  <w:color w:val="000000"/>
                  <w:sz w:val="22"/>
                  <w:szCs w:val="22"/>
                </w:rPr>
                <w:delText xml:space="preserve">HZ-NMS-Serv-Audit-Log-002 - </w:delText>
              </w:r>
            </w:del>
            <w:del w:id="974" w:author="Samuel Amarjawahar" w:date="2018-08-14T11:17:00Z">
              <w:r>
                <w:rPr>
                  <w:rFonts w:ascii="Century Gothic" w:hAnsi="Century Gothic"/>
                  <w:color w:val="000000"/>
                  <w:sz w:val="22"/>
                  <w:szCs w:val="22"/>
                </w:rPr>
                <w:delText>NMS should store the following information for each of the audit log.</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spacing w:before="240" w:after="240"/>
              <w:rPr>
                <w:rFonts w:ascii="Century Gothic" w:hAnsi="Century Gothic" w:eastAsia="Calibri" w:cs="Latha"/>
                <w:b/>
                <w:b/>
                <w:bCs/>
                <w:color w:val="FFFFFF"/>
                <w:sz w:val="20"/>
                <w:szCs w:val="20"/>
                <w:lang w:val="ru-RU" w:eastAsia="en-US" w:bidi="ar-SA"/>
              </w:rPr>
            </w:pPr>
            <w:r>
              <w:rPr>
                <w:rFonts w:eastAsia="Calibri" w:cs="Latha" w:ascii="Century Gothic" w:hAnsi="Century Gothic"/>
                <w:b/>
                <w:bCs/>
                <w:color w:val="FFFFFF"/>
                <w:sz w:val="20"/>
                <w:szCs w:val="20"/>
                <w:lang w:val="ru-RU" w:eastAsia="en-US" w:bidi="ar-SA"/>
              </w:rPr>
            </w:r>
          </w:p>
        </w:tc>
        <w:tc>
          <w:tcPr>
            <w:tcW w:w="6665"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975" w:author="Samuel Amarjawahar" w:date="2018-08-14T11:17:00Z">
              <w:r>
                <w:rPr>
                  <w:rFonts w:eastAsia="Calibri" w:cs="Latha" w:ascii="Century Gothic" w:hAnsi="Century Gothic"/>
                  <w:b/>
                  <w:bCs/>
                  <w:color w:val="FFFFFF"/>
                  <w:sz w:val="20"/>
                  <w:szCs w:val="20"/>
                  <w:lang w:val="ru-RU" w:eastAsia="en-US" w:bidi="ar-SA"/>
                </w:rPr>
                <w:delText>Description</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976" w:author="Samuel Amarjawahar" w:date="2018-08-14T11:17:00Z">
              <w:r>
                <w:rPr>
                  <w:rFonts w:eastAsia="Calibri" w:cs="Latha" w:ascii="Century Gothic" w:hAnsi="Century Gothic"/>
                  <w:sz w:val="20"/>
                  <w:szCs w:val="20"/>
                  <w:lang w:val="ru-RU" w:eastAsia="en-US" w:bidi="ar-SA"/>
                </w:rPr>
                <w:delText>Operation Type</w:delText>
              </w:r>
            </w:del>
          </w:p>
        </w:tc>
        <w:tc>
          <w:tcPr>
            <w:tcW w:w="6665"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977" w:author="Samuel Amarjawahar" w:date="2018-08-14T11:17:00Z">
              <w:r>
                <w:rPr>
                  <w:rFonts w:eastAsia="Calibri" w:cs="Latha" w:ascii="Century Gothic" w:hAnsi="Century Gothic"/>
                  <w:sz w:val="20"/>
                  <w:szCs w:val="20"/>
                  <w:lang w:val="ru-RU" w:eastAsia="en-US" w:bidi="ar-SA"/>
                </w:rPr>
                <w:delText xml:space="preserve">UPDATE, DELETE, READ and etc.CREATE, </w:delText>
              </w:r>
            </w:del>
          </w:p>
          <w:p>
            <w:pPr>
              <w:pStyle w:val="Heading2"/>
              <w:numPr>
                <w:ilvl w:val="1"/>
                <w:numId w:val="2"/>
              </w:numPr>
              <w:spacing w:before="240" w:after="240"/>
              <w:rPr>
                <w:rFonts w:ascii="Century Gothic" w:hAnsi="Century Gothic" w:eastAsia="Calibri" w:cs="Latha"/>
                <w:sz w:val="20"/>
                <w:szCs w:val="20"/>
                <w:lang w:val="ru-RU" w:eastAsia="en-US" w:bidi="ar-SA"/>
              </w:rPr>
            </w:pPr>
            <w:del w:id="978" w:author="Samuel Amarjawahar" w:date="2018-08-14T11:17:00Z">
              <w:r>
                <w:rPr>
                  <w:rFonts w:eastAsia="Calibri" w:cs="Latha" w:ascii="Century Gothic" w:hAnsi="Century Gothic"/>
                  <w:sz w:val="20"/>
                  <w:szCs w:val="20"/>
                  <w:lang w:val="ru-RU" w:eastAsia="en-US" w:bidi="ar-SA"/>
                </w:rPr>
                <w:delText xml:space="preserve"> </w:delText>
              </w:r>
            </w:del>
            <w:del w:id="979" w:author="Samuel Amarjawahar" w:date="2018-08-14T11:17:00Z">
              <w:r>
                <w:rPr>
                  <w:rFonts w:eastAsia="Calibri" w:cs="Latha" w:ascii="Century Gothic" w:hAnsi="Century Gothic"/>
                  <w:sz w:val="20"/>
                  <w:szCs w:val="20"/>
                  <w:lang w:val="ru-RU" w:eastAsia="en-US" w:bidi="ar-SA"/>
                </w:rPr>
                <w:delText>Operation Type of the actions done by the NMS user like,</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980" w:author="Samuel Amarjawahar" w:date="2018-08-14T11:17:00Z">
              <w:r>
                <w:rPr>
                  <w:rFonts w:eastAsia="Calibri" w:cs="Latha" w:ascii="Century Gothic" w:hAnsi="Century Gothic"/>
                  <w:sz w:val="20"/>
                  <w:szCs w:val="20"/>
                  <w:lang w:val="ru-RU" w:eastAsia="en-US" w:bidi="ar-SA"/>
                </w:rPr>
                <w:delText>Log Type</w:delText>
              </w:r>
            </w:del>
          </w:p>
        </w:tc>
        <w:tc>
          <w:tcPr>
            <w:tcW w:w="6665"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981" w:author="Samuel Amarjawahar" w:date="2018-08-14T11:17:00Z">
              <w:r>
                <w:rPr>
                  <w:rFonts w:eastAsia="Calibri" w:cs="Latha" w:ascii="Century Gothic" w:hAnsi="Century Gothic"/>
                  <w:sz w:val="20"/>
                  <w:szCs w:val="20"/>
                  <w:lang w:val="ru-RU" w:eastAsia="en-US" w:bidi="ar-SA"/>
                </w:rPr>
                <w:delText>NE Operations are the actions performed by NMS user in NEs</w:delText>
              </w:r>
            </w:del>
          </w:p>
          <w:p>
            <w:pPr>
              <w:pStyle w:val="Heading2"/>
              <w:numPr>
                <w:ilvl w:val="1"/>
                <w:numId w:val="3"/>
              </w:numPr>
              <w:rPr>
                <w:rFonts w:ascii="Century Gothic" w:hAnsi="Century Gothic" w:eastAsia="Calibri" w:cs="Latha"/>
                <w:sz w:val="20"/>
                <w:szCs w:val="20"/>
                <w:lang w:val="ru-RU" w:eastAsia="en-US" w:bidi="ar-SA"/>
              </w:rPr>
            </w:pPr>
            <w:del w:id="982" w:author="Samuel Amarjawahar" w:date="2018-08-14T11:17:00Z">
              <w:r>
                <w:rPr>
                  <w:rFonts w:eastAsia="Calibri" w:cs="Latha" w:ascii="Century Gothic" w:hAnsi="Century Gothic"/>
                  <w:sz w:val="20"/>
                  <w:szCs w:val="20"/>
                  <w:lang w:val="ru-RU" w:eastAsia="en-US" w:bidi="ar-SA"/>
                </w:rPr>
                <w:delText>General Operations are the actions performed by NMS user in NMS</w:delText>
              </w:r>
            </w:del>
          </w:p>
          <w:p>
            <w:pPr>
              <w:pStyle w:val="Heading2"/>
              <w:numPr>
                <w:ilvl w:val="1"/>
                <w:numId w:val="2"/>
              </w:numPr>
              <w:spacing w:before="240" w:after="240"/>
              <w:rPr>
                <w:rFonts w:ascii="Century Gothic" w:hAnsi="Century Gothic" w:eastAsia="Calibri" w:cs="Latha"/>
                <w:sz w:val="20"/>
                <w:szCs w:val="20"/>
                <w:lang w:val="ru-RU" w:eastAsia="en-US" w:bidi="ar-SA"/>
              </w:rPr>
            </w:pPr>
            <w:del w:id="983" w:author="Samuel Amarjawahar" w:date="2018-08-14T11:17:00Z">
              <w:r>
                <w:rPr>
                  <w:rFonts w:eastAsia="Calibri" w:cs="Latha" w:ascii="Century Gothic" w:hAnsi="Century Gothic"/>
                  <w:sz w:val="20"/>
                  <w:szCs w:val="20"/>
                  <w:lang w:val="ru-RU" w:eastAsia="en-US" w:bidi="ar-SA"/>
                </w:rPr>
                <w:delText xml:space="preserve">NE Operations  or General OperationsLog Types are </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984" w:author="Samuel Amarjawahar" w:date="2018-08-14T11:17:00Z">
              <w:r>
                <w:rPr>
                  <w:rFonts w:eastAsia="Calibri" w:cs="Latha" w:ascii="Century Gothic" w:hAnsi="Century Gothic"/>
                  <w:sz w:val="20"/>
                  <w:szCs w:val="20"/>
                  <w:lang w:val="ru-RU" w:eastAsia="en-US" w:bidi="ar-SA"/>
                </w:rPr>
                <w:delText>NMS Server IP Address</w:delText>
              </w:r>
            </w:del>
          </w:p>
        </w:tc>
        <w:tc>
          <w:tcPr>
            <w:tcW w:w="6665"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985" w:author="Samuel Amarjawahar" w:date="2018-08-14T11:17:00Z">
              <w:r>
                <w:rPr>
                  <w:rFonts w:eastAsia="Calibri" w:cs="Latha" w:ascii="Century Gothic" w:hAnsi="Century Gothic"/>
                  <w:sz w:val="20"/>
                  <w:szCs w:val="20"/>
                  <w:lang w:val="ru-RU" w:eastAsia="en-US" w:bidi="ar-SA"/>
                </w:rPr>
                <w:delText>IP Address of the NMS Server running hardware.</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986" w:author="Samuel Amarjawahar" w:date="2018-08-14T11:17:00Z">
              <w:r>
                <w:rPr>
                  <w:rFonts w:eastAsia="Calibri" w:cs="Latha" w:ascii="Century Gothic" w:hAnsi="Century Gothic"/>
                  <w:sz w:val="20"/>
                  <w:szCs w:val="20"/>
                  <w:lang w:val="ru-RU" w:eastAsia="en-US" w:bidi="ar-SA"/>
                </w:rPr>
                <w:delText>Description</w:delText>
              </w:r>
            </w:del>
          </w:p>
        </w:tc>
        <w:tc>
          <w:tcPr>
            <w:tcW w:w="6665"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987" w:author="Samuel Amarjawahar" w:date="2018-08-14T11:17:00Z">
              <w:r>
                <w:rPr>
                  <w:rFonts w:eastAsia="Calibri" w:cs="Latha" w:ascii="Century Gothic" w:hAnsi="Century Gothic"/>
                  <w:sz w:val="20"/>
                  <w:szCs w:val="20"/>
                  <w:lang w:val="ru-RU" w:eastAsia="en-US" w:bidi="ar-SA"/>
                </w:rPr>
                <w:delText xml:space="preserve">userDetailed Description of the action performed by NMS </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988" w:author="Samuel Amarjawahar" w:date="2018-08-14T11:17:00Z">
              <w:r>
                <w:rPr>
                  <w:rFonts w:eastAsia="Calibri" w:cs="Latha" w:ascii="Century Gothic" w:hAnsi="Century Gothic"/>
                  <w:sz w:val="20"/>
                  <w:szCs w:val="20"/>
                  <w:lang w:val="ru-RU" w:eastAsia="en-US" w:bidi="ar-SA"/>
                </w:rPr>
                <w:delText>Start Time</w:delText>
              </w:r>
            </w:del>
          </w:p>
        </w:tc>
        <w:tc>
          <w:tcPr>
            <w:tcW w:w="6665"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989" w:author="Samuel Amarjawahar" w:date="2018-08-14T11:17:00Z">
              <w:r>
                <w:rPr>
                  <w:rFonts w:eastAsia="Calibri" w:cs="Latha" w:ascii="Century Gothic" w:hAnsi="Century Gothic"/>
                  <w:sz w:val="20"/>
                  <w:szCs w:val="20"/>
                  <w:lang w:val="ru-RU" w:eastAsia="en-US" w:bidi="ar-SA"/>
                </w:rPr>
                <w:delText xml:space="preserve">Start Time of the user action </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990" w:author="Samuel Amarjawahar" w:date="2018-08-14T11:17:00Z">
              <w:r>
                <w:rPr>
                  <w:rFonts w:eastAsia="Calibri" w:cs="Latha" w:ascii="Century Gothic" w:hAnsi="Century Gothic"/>
                  <w:sz w:val="20"/>
                  <w:szCs w:val="20"/>
                  <w:lang w:val="ru-RU" w:eastAsia="en-US" w:bidi="ar-SA"/>
                </w:rPr>
                <w:delText xml:space="preserve">End Time </w:delText>
              </w:r>
            </w:del>
          </w:p>
        </w:tc>
        <w:tc>
          <w:tcPr>
            <w:tcW w:w="6665"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991" w:author="Samuel Amarjawahar" w:date="2018-08-14T11:17:00Z">
              <w:r>
                <w:rPr>
                  <w:rFonts w:eastAsia="Calibri" w:cs="Latha" w:ascii="Century Gothic" w:hAnsi="Century Gothic"/>
                  <w:sz w:val="20"/>
                  <w:szCs w:val="20"/>
                  <w:lang w:val="ru-RU" w:eastAsia="en-US" w:bidi="ar-SA"/>
                </w:rPr>
                <w:delText>End Time of the user action</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992" w:author="Samuel Amarjawahar" w:date="2018-08-14T11:17:00Z">
              <w:r>
                <w:rPr>
                  <w:rFonts w:eastAsia="Calibri" w:cs="Latha" w:ascii="Century Gothic" w:hAnsi="Century Gothic"/>
                  <w:sz w:val="20"/>
                  <w:szCs w:val="20"/>
                  <w:lang w:val="ru-RU" w:eastAsia="en-US" w:bidi="ar-SA"/>
                </w:rPr>
                <w:delText>Operation Result</w:delText>
              </w:r>
            </w:del>
          </w:p>
        </w:tc>
        <w:tc>
          <w:tcPr>
            <w:tcW w:w="6665"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993" w:author="Samuel Amarjawahar" w:date="2018-08-14T11:17:00Z">
              <w:r>
                <w:rPr>
                  <w:rFonts w:eastAsia="Calibri" w:cs="Latha" w:ascii="Century Gothic" w:hAnsi="Century Gothic"/>
                  <w:sz w:val="20"/>
                  <w:szCs w:val="20"/>
                  <w:lang w:val="ru-RU" w:eastAsia="en-US" w:bidi="ar-SA"/>
                </w:rPr>
                <w:delText xml:space="preserve">success or failure. either is Result Operation </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994" w:author="Samuel Amarjawahar" w:date="2018-08-14T11:17:00Z">
              <w:r>
                <w:rPr>
                  <w:rFonts w:eastAsia="Calibri" w:cs="Latha" w:ascii="Century Gothic" w:hAnsi="Century Gothic"/>
                  <w:sz w:val="20"/>
                  <w:szCs w:val="20"/>
                  <w:lang w:val="ru-RU" w:eastAsia="en-US" w:bidi="ar-SA"/>
                </w:rPr>
                <w:delText>Audit Log Record Unique ID</w:delText>
              </w:r>
            </w:del>
          </w:p>
        </w:tc>
        <w:tc>
          <w:tcPr>
            <w:tcW w:w="6665"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995" w:author="Samuel Amarjawahar" w:date="2018-08-14T11:17:00Z">
              <w:r>
                <w:rPr>
                  <w:rFonts w:eastAsia="Calibri" w:cs="Latha" w:ascii="Century Gothic" w:hAnsi="Century Gothic"/>
                  <w:sz w:val="20"/>
                  <w:szCs w:val="20"/>
                  <w:lang w:val="ru-RU" w:eastAsia="en-US" w:bidi="ar-SA"/>
                </w:rPr>
                <w:delText>Key parameter generated by the database</w:delText>
              </w:r>
            </w:del>
          </w:p>
        </w:tc>
      </w:tr>
    </w:tbl>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tbl>
      <w:tblPr>
        <w:tblW w:w="9493" w:type="dxa"/>
        <w:jc w:val="left"/>
        <w:tblInd w:w="-1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98" w:type="dxa"/>
          <w:bottom w:w="0" w:type="dxa"/>
          <w:right w:w="108" w:type="dxa"/>
        </w:tblCellMar>
      </w:tblPr>
      <w:tblGrid>
        <w:gridCol w:w="2827"/>
        <w:gridCol w:w="6665"/>
      </w:tblGrid>
      <w:tr>
        <w:trPr/>
        <w:tc>
          <w:tcPr>
            <w:tcW w:w="2827"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996" w:author="Samuel Amarjawahar" w:date="2018-08-14T11:17:00Z">
              <w:r>
                <w:rPr>
                  <w:rFonts w:eastAsia="Calibri" w:cs="Latha" w:ascii="Century Gothic" w:hAnsi="Century Gothic"/>
                  <w:b/>
                  <w:bCs/>
                  <w:color w:val="FFFFFF"/>
                  <w:sz w:val="20"/>
                  <w:szCs w:val="20"/>
                  <w:lang w:val="ru-RU" w:eastAsia="en-US" w:bidi="ar-SA"/>
                </w:rPr>
                <w:delText>Log Type</w:delText>
              </w:r>
            </w:del>
          </w:p>
          <w:p>
            <w:pPr>
              <w:pStyle w:val="Heading2"/>
              <w:numPr>
                <w:ilvl w:val="1"/>
                <w:numId w:val="3"/>
              </w:numPr>
              <w:rPr>
                <w:rFonts w:ascii="Century Gothic" w:hAnsi="Century Gothic"/>
                <w:color w:val="000000"/>
                <w:sz w:val="22"/>
                <w:szCs w:val="22"/>
              </w:rPr>
            </w:pPr>
            <w:del w:id="997" w:author="Samuel Amarjawahar" w:date="2018-08-14T11:17:00Z">
              <w:r>
                <w:rPr>
                  <w:rFonts w:ascii="Century Gothic" w:hAnsi="Century Gothic"/>
                  <w:color w:val="000000"/>
                  <w:sz w:val="22"/>
                  <w:szCs w:val="22"/>
                </w:rPr>
                <w:delText>Operation Type</w:delText>
              </w:r>
            </w:del>
          </w:p>
          <w:p>
            <w:pPr>
              <w:pStyle w:val="Heading2"/>
              <w:numPr>
                <w:ilvl w:val="1"/>
                <w:numId w:val="3"/>
              </w:numPr>
              <w:rPr>
                <w:rFonts w:ascii="Century Gothic" w:hAnsi="Century Gothic"/>
                <w:color w:val="000000"/>
                <w:sz w:val="22"/>
                <w:szCs w:val="22"/>
              </w:rPr>
            </w:pPr>
            <w:del w:id="998" w:author="Samuel Amarjawahar" w:date="2018-08-14T11:17:00Z">
              <w:r>
                <w:rPr>
                  <w:rFonts w:ascii="Century Gothic" w:hAnsi="Century Gothic"/>
                  <w:color w:val="000000"/>
                  <w:sz w:val="22"/>
                  <w:szCs w:val="22"/>
                </w:rPr>
                <w:delText>Log Type</w:delText>
                <w:tab/>
                <w:delText>[General Operations Log or NE Operations Log]</w:delText>
              </w:r>
            </w:del>
          </w:p>
          <w:p>
            <w:pPr>
              <w:pStyle w:val="Heading2"/>
              <w:numPr>
                <w:ilvl w:val="1"/>
                <w:numId w:val="3"/>
              </w:numPr>
              <w:rPr>
                <w:rFonts w:ascii="Century Gothic" w:hAnsi="Century Gothic"/>
                <w:color w:val="000000"/>
                <w:sz w:val="22"/>
                <w:szCs w:val="22"/>
              </w:rPr>
            </w:pPr>
            <w:del w:id="999" w:author="Samuel Amarjawahar" w:date="2018-08-14T11:17:00Z">
              <w:r>
                <w:rPr>
                  <w:rFonts w:ascii="Century Gothic" w:hAnsi="Century Gothic"/>
                  <w:color w:val="000000"/>
                  <w:sz w:val="22"/>
                  <w:szCs w:val="22"/>
                </w:rPr>
                <w:delText>NMS Server IP Address</w:delText>
              </w:r>
            </w:del>
          </w:p>
          <w:p>
            <w:pPr>
              <w:pStyle w:val="Heading2"/>
              <w:numPr>
                <w:ilvl w:val="1"/>
                <w:numId w:val="3"/>
              </w:numPr>
              <w:rPr>
                <w:rFonts w:ascii="Century Gothic" w:hAnsi="Century Gothic"/>
                <w:color w:val="000000"/>
                <w:sz w:val="22"/>
                <w:szCs w:val="22"/>
              </w:rPr>
            </w:pPr>
            <w:del w:id="1000" w:author="Samuel Amarjawahar" w:date="2018-08-14T11:17:00Z">
              <w:r>
                <w:rPr>
                  <w:rFonts w:ascii="Century Gothic" w:hAnsi="Century Gothic"/>
                  <w:color w:val="000000"/>
                  <w:sz w:val="22"/>
                  <w:szCs w:val="22"/>
                </w:rPr>
                <w:delText>Logged User Name</w:delText>
              </w:r>
            </w:del>
          </w:p>
          <w:p>
            <w:pPr>
              <w:pStyle w:val="Heading2"/>
              <w:numPr>
                <w:ilvl w:val="1"/>
                <w:numId w:val="3"/>
              </w:numPr>
              <w:rPr>
                <w:rFonts w:ascii="Century Gothic" w:hAnsi="Century Gothic"/>
                <w:color w:val="000000"/>
                <w:sz w:val="22"/>
                <w:szCs w:val="22"/>
              </w:rPr>
            </w:pPr>
            <w:del w:id="1001" w:author="Samuel Amarjawahar" w:date="2018-08-14T11:17:00Z">
              <w:r>
                <w:rPr>
                  <w:rFonts w:ascii="Century Gothic" w:hAnsi="Century Gothic"/>
                  <w:color w:val="000000"/>
                  <w:sz w:val="22"/>
                  <w:szCs w:val="22"/>
                </w:rPr>
                <w:delText>Description</w:delText>
              </w:r>
            </w:del>
          </w:p>
          <w:p>
            <w:pPr>
              <w:pStyle w:val="Heading2"/>
              <w:numPr>
                <w:ilvl w:val="1"/>
                <w:numId w:val="3"/>
              </w:numPr>
              <w:rPr>
                <w:rFonts w:ascii="Century Gothic" w:hAnsi="Century Gothic"/>
                <w:color w:val="000000"/>
                <w:sz w:val="22"/>
                <w:szCs w:val="22"/>
              </w:rPr>
            </w:pPr>
            <w:del w:id="1002" w:author="Samuel Amarjawahar" w:date="2018-08-14T11:17:00Z">
              <w:r>
                <w:rPr>
                  <w:rFonts w:ascii="Century Gothic" w:hAnsi="Century Gothic"/>
                  <w:color w:val="000000"/>
                  <w:sz w:val="22"/>
                  <w:szCs w:val="22"/>
                </w:rPr>
                <w:delText>Start Time</w:delText>
              </w:r>
            </w:del>
          </w:p>
          <w:p>
            <w:pPr>
              <w:pStyle w:val="Heading2"/>
              <w:numPr>
                <w:ilvl w:val="1"/>
                <w:numId w:val="3"/>
              </w:numPr>
              <w:rPr>
                <w:rFonts w:ascii="Century Gothic" w:hAnsi="Century Gothic"/>
                <w:color w:val="000000"/>
                <w:sz w:val="22"/>
                <w:szCs w:val="22"/>
              </w:rPr>
            </w:pPr>
            <w:del w:id="1003" w:author="Samuel Amarjawahar" w:date="2018-08-14T11:17:00Z">
              <w:r>
                <w:rPr>
                  <w:rFonts w:ascii="Century Gothic" w:hAnsi="Century Gothic"/>
                  <w:color w:val="000000"/>
                  <w:sz w:val="22"/>
                  <w:szCs w:val="22"/>
                </w:rPr>
                <w:delText>End Time</w:delText>
              </w:r>
            </w:del>
          </w:p>
          <w:p>
            <w:pPr>
              <w:pStyle w:val="Heading2"/>
              <w:numPr>
                <w:ilvl w:val="1"/>
                <w:numId w:val="3"/>
              </w:numPr>
              <w:rPr>
                <w:rFonts w:ascii="Century Gothic" w:hAnsi="Century Gothic"/>
                <w:color w:val="000000"/>
                <w:sz w:val="22"/>
                <w:szCs w:val="22"/>
              </w:rPr>
            </w:pPr>
            <w:del w:id="1004" w:author="Samuel Amarjawahar" w:date="2018-08-14T11:17:00Z">
              <w:r>
                <w:rPr>
                  <w:rFonts w:ascii="Century Gothic" w:hAnsi="Century Gothic"/>
                  <w:color w:val="000000"/>
                  <w:sz w:val="22"/>
                  <w:szCs w:val="22"/>
                </w:rPr>
                <w:delText>Operation Result</w:delText>
              </w:r>
            </w:del>
          </w:p>
          <w:p>
            <w:pPr>
              <w:pStyle w:val="Heading2"/>
              <w:numPr>
                <w:ilvl w:val="1"/>
                <w:numId w:val="3"/>
              </w:numPr>
              <w:rPr>
                <w:rFonts w:ascii="Century Gothic" w:hAnsi="Century Gothic"/>
                <w:color w:val="000000"/>
                <w:sz w:val="22"/>
                <w:szCs w:val="22"/>
              </w:rPr>
            </w:pPr>
            <w:del w:id="1005" w:author="Samuel Amarjawahar" w:date="2018-08-14T11:17:00Z">
              <w:r>
                <w:rPr>
                  <w:rFonts w:ascii="Century Gothic" w:hAnsi="Century Gothic"/>
                  <w:color w:val="000000"/>
                  <w:sz w:val="22"/>
                  <w:szCs w:val="22"/>
                </w:rPr>
                <w:delText>Audit Log ID</w:delText>
                <w:tab/>
                <w:delText>[Log record ID – auto generated by persistence storage]</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06" w:author="Samuel Amarjawahar" w:date="2018-08-14T11:17:00Z">
              <w:r>
                <w:rPr>
                  <w:rFonts w:ascii="Century Gothic" w:hAnsi="Century Gothic"/>
                  <w:b w:val="false"/>
                  <w:color w:val="000000"/>
                  <w:sz w:val="22"/>
                  <w:szCs w:val="22"/>
                </w:rPr>
                <w:delText xml:space="preserve">HZ-NMS-Serv-Audit-Log-003 - </w:delText>
              </w:r>
            </w:del>
            <w:del w:id="1007" w:author="Samuel Amarjawahar" w:date="2018-08-14T11:17:00Z">
              <w:r>
                <w:rPr>
                  <w:rFonts w:ascii="Century Gothic" w:hAnsi="Century Gothic"/>
                  <w:color w:val="000000"/>
                  <w:sz w:val="22"/>
                  <w:szCs w:val="22"/>
                </w:rPr>
                <w:delText xml:space="preserve">NMS should support the following audit log types </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spacing w:before="240" w:after="240"/>
              <w:rPr>
                <w:rFonts w:ascii="Century Gothic" w:hAnsi="Century Gothic" w:eastAsia="Calibri" w:cs="Latha"/>
                <w:b/>
                <w:b/>
                <w:bCs/>
                <w:color w:val="FFFFFF"/>
                <w:sz w:val="20"/>
                <w:szCs w:val="20"/>
                <w:lang w:val="ru-RU" w:eastAsia="en-US" w:bidi="ar-SA"/>
              </w:rPr>
            </w:pPr>
            <w:r>
              <w:rPr>
                <w:rFonts w:eastAsia="Calibri" w:cs="Latha" w:ascii="Century Gothic" w:hAnsi="Century Gothic"/>
                <w:b/>
                <w:bCs/>
                <w:color w:val="FFFFFF"/>
                <w:sz w:val="20"/>
                <w:szCs w:val="20"/>
                <w:lang w:val="ru-RU" w:eastAsia="en-US" w:bidi="ar-SA"/>
              </w:rPr>
            </w:r>
          </w:p>
        </w:tc>
        <w:tc>
          <w:tcPr>
            <w:tcW w:w="6665"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5A5A5" w:val="clear"/>
            <w:tcMar>
              <w:left w:w="98" w:type="dxa"/>
            </w:tcMar>
          </w:tcPr>
          <w:p>
            <w:pPr>
              <w:pStyle w:val="Heading2"/>
              <w:numPr>
                <w:ilvl w:val="1"/>
                <w:numId w:val="3"/>
              </w:numPr>
              <w:spacing w:before="240" w:after="240"/>
              <w:rPr>
                <w:rFonts w:ascii="Century Gothic" w:hAnsi="Century Gothic" w:eastAsia="Calibri" w:cs="Latha"/>
                <w:b/>
                <w:b/>
                <w:bCs/>
                <w:color w:val="FFFFFF"/>
                <w:sz w:val="20"/>
                <w:szCs w:val="20"/>
                <w:lang w:val="ru-RU" w:eastAsia="en-US" w:bidi="ar-SA"/>
              </w:rPr>
            </w:pPr>
            <w:del w:id="1008" w:author="Samuel Amarjawahar" w:date="2018-08-14T11:17:00Z">
              <w:r>
                <w:rPr>
                  <w:rFonts w:eastAsia="Calibri" w:cs="Latha" w:ascii="Century Gothic" w:hAnsi="Century Gothic"/>
                  <w:b/>
                  <w:bCs/>
                  <w:color w:val="FFFFFF"/>
                  <w:sz w:val="20"/>
                  <w:szCs w:val="20"/>
                  <w:lang w:val="ru-RU" w:eastAsia="en-US" w:bidi="ar-SA"/>
                </w:rPr>
                <w:delText>Description</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EDEDED"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1009" w:author="Samuel Amarjawahar" w:date="2018-08-14T11:17:00Z">
              <w:r>
                <w:rPr>
                  <w:rFonts w:eastAsia="Calibri" w:cs="Latha" w:ascii="Century Gothic" w:hAnsi="Century Gothic"/>
                  <w:sz w:val="20"/>
                  <w:szCs w:val="20"/>
                  <w:lang w:val="ru-RU" w:eastAsia="en-US" w:bidi="ar-SA"/>
                </w:rPr>
                <w:delText>General Operations Log</w:delText>
              </w:r>
            </w:del>
          </w:p>
        </w:tc>
        <w:tc>
          <w:tcPr>
            <w:tcW w:w="6665"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EDEDED" w:val="clear"/>
          </w:tcPr>
          <w:p>
            <w:pPr>
              <w:pStyle w:val="Heading2"/>
              <w:numPr>
                <w:ilvl w:val="1"/>
                <w:numId w:val="3"/>
              </w:numPr>
              <w:spacing w:before="240" w:after="240"/>
              <w:rPr>
                <w:rFonts w:ascii="Century Gothic" w:hAnsi="Century Gothic" w:eastAsia="Calibri" w:cs="Latha"/>
                <w:sz w:val="20"/>
                <w:szCs w:val="20"/>
                <w:lang w:val="ru-RU" w:eastAsia="en-US" w:bidi="ar-SA"/>
              </w:rPr>
            </w:pPr>
            <w:del w:id="1010" w:author="Samuel Amarjawahar" w:date="2018-08-14T11:17:00Z">
              <w:r>
                <w:rPr>
                  <w:rFonts w:eastAsia="Calibri" w:cs="Latha" w:ascii="Century Gothic" w:hAnsi="Century Gothic"/>
                  <w:sz w:val="20"/>
                  <w:szCs w:val="20"/>
                  <w:lang w:val="ru-RU" w:eastAsia="en-US" w:bidi="ar-SA"/>
                </w:rPr>
                <w:delText>General Operations are the actions performed by NMS user in NMS</w:delText>
              </w:r>
            </w:del>
          </w:p>
        </w:tc>
      </w:tr>
      <w:tr>
        <w:trPr/>
        <w:tc>
          <w:tcPr>
            <w:tcW w:w="2827" w:type="dxa"/>
            <w:tcBorders>
              <w:top w:val="single" w:sz="4" w:space="0" w:color="C9C9C9"/>
              <w:left w:val="single" w:sz="4" w:space="0" w:color="C9C9C9"/>
              <w:bottom w:val="single" w:sz="4" w:space="0" w:color="C9C9C9"/>
              <w:right w:val="single" w:sz="4" w:space="0" w:color="A5A5A5"/>
              <w:insideH w:val="single" w:sz="4" w:space="0" w:color="C9C9C9"/>
              <w:insideV w:val="single" w:sz="4" w:space="0" w:color="A5A5A5"/>
            </w:tcBorders>
            <w:shd w:fill="auto" w:val="clear"/>
            <w:tcMar>
              <w:left w:w="98" w:type="dxa"/>
            </w:tcMar>
          </w:tcPr>
          <w:p>
            <w:pPr>
              <w:pStyle w:val="Heading2"/>
              <w:numPr>
                <w:ilvl w:val="1"/>
                <w:numId w:val="3"/>
              </w:numPr>
              <w:spacing w:before="240" w:after="240"/>
              <w:rPr>
                <w:rFonts w:ascii="Century Gothic" w:hAnsi="Century Gothic" w:eastAsia="Calibri" w:cs="Latha"/>
                <w:sz w:val="20"/>
                <w:szCs w:val="20"/>
                <w:lang w:val="ru-RU" w:eastAsia="en-US" w:bidi="ar-SA"/>
              </w:rPr>
            </w:pPr>
            <w:del w:id="1011" w:author="Samuel Amarjawahar" w:date="2018-08-14T11:17:00Z">
              <w:r>
                <w:rPr>
                  <w:rFonts w:eastAsia="Calibri" w:cs="Latha" w:ascii="Century Gothic" w:hAnsi="Century Gothic"/>
                  <w:sz w:val="20"/>
                  <w:szCs w:val="20"/>
                  <w:lang w:val="ru-RU" w:eastAsia="en-US" w:bidi="ar-SA"/>
                </w:rPr>
                <w:delText>NE Operations Log</w:delText>
              </w:r>
            </w:del>
          </w:p>
        </w:tc>
        <w:tc>
          <w:tcPr>
            <w:tcW w:w="6665"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Heading2"/>
              <w:numPr>
                <w:ilvl w:val="1"/>
                <w:numId w:val="3"/>
              </w:numPr>
              <w:spacing w:before="240" w:after="240"/>
              <w:rPr>
                <w:rFonts w:ascii="Century Gothic" w:hAnsi="Century Gothic" w:eastAsia="Calibri" w:cs="Latha"/>
                <w:sz w:val="20"/>
                <w:szCs w:val="20"/>
                <w:lang w:val="ru-RU" w:eastAsia="en-US" w:bidi="ar-SA"/>
              </w:rPr>
            </w:pPr>
            <w:del w:id="1012" w:author="Samuel Amarjawahar" w:date="2018-08-14T11:17:00Z">
              <w:r>
                <w:rPr>
                  <w:rFonts w:eastAsia="Calibri" w:cs="Latha" w:ascii="Century Gothic" w:hAnsi="Century Gothic"/>
                  <w:sz w:val="20"/>
                  <w:szCs w:val="20"/>
                  <w:lang w:val="ru-RU" w:eastAsia="en-US" w:bidi="ar-SA"/>
                </w:rPr>
                <w:delText>NE Operations are the actions performed by NMS user in NEs</w:delText>
              </w:r>
            </w:del>
          </w:p>
        </w:tc>
      </w:tr>
    </w:tbl>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13" w:author="Samuel Amarjawahar" w:date="2018-08-14T11:17:00Z">
        <w:r>
          <w:rPr>
            <w:rFonts w:ascii="Century Gothic" w:hAnsi="Century Gothic"/>
            <w:color w:val="000000"/>
            <w:sz w:val="22"/>
            <w:szCs w:val="22"/>
          </w:rPr>
          <w:delText>General Operation Logs</w:delText>
        </w:r>
      </w:del>
    </w:p>
    <w:p>
      <w:pPr>
        <w:pStyle w:val="Heading2"/>
        <w:numPr>
          <w:ilvl w:val="1"/>
          <w:numId w:val="3"/>
        </w:numPr>
        <w:rPr/>
      </w:pPr>
      <w:del w:id="1014" w:author="Samuel Amarjawahar" w:date="2018-08-14T11:17:00Z">
        <w:r>
          <w:rPr>
            <w:rFonts w:ascii="Century Gothic" w:hAnsi="Century Gothic"/>
            <w:color w:val="000000"/>
            <w:sz w:val="22"/>
            <w:szCs w:val="22"/>
          </w:rPr>
          <w:delText>NE Operation Log</w:delText>
        </w:r>
      </w:del>
      <w:commentRangeStart w:id="48"/>
      <w:r>
        <w:rPr>
          <w:rFonts w:ascii="Century Gothic" w:hAnsi="Century Gothic"/>
          <w:color w:val="000000"/>
          <w:sz w:val="22"/>
          <w:szCs w:val="22"/>
        </w:rPr>
        <w:commentReference w:id="47"/>
      </w:r>
      <w:r>
        <w:rPr>
          <w:rFonts w:ascii="Century Gothic" w:hAnsi="Century Gothic"/>
          <w:color w:val="000000"/>
          <w:sz w:val="22"/>
          <w:szCs w:val="22"/>
        </w:rPr>
      </w:r>
      <w:del w:id="1015" w:author="Samuel Amarjawahar" w:date="2018-08-14T11:17:00Z">
        <w:commentRangeEnd w:id="48"/>
        <w:r>
          <w:commentReference w:id="48"/>
        </w:r>
        <w:r>
          <w:rPr>
            <w:rFonts w:ascii="Century Gothic" w:hAnsi="Century Gothic"/>
            <w:b w:val="false"/>
            <w:color w:val="000000"/>
            <w:sz w:val="22"/>
            <w:szCs w:val="22"/>
          </w:rPr>
          <w:delText xml:space="preserve">NMS should raise a NMS Event for the success status of automatic backup of archived audit log messagesHZ-NMS-Serv-Audit-Log-014 - </w:delText>
        </w:r>
      </w:del>
    </w:p>
    <w:p>
      <w:pPr>
        <w:pStyle w:val="Heading2"/>
        <w:numPr>
          <w:ilvl w:val="1"/>
          <w:numId w:val="3"/>
        </w:numPr>
        <w:rPr>
          <w:rFonts w:ascii="Century Gothic" w:hAnsi="Century Gothic" w:cs="TimesNewRomanPSMT"/>
          <w:sz w:val="21"/>
          <w:szCs w:val="21"/>
          <w:lang w:val="en-IN" w:eastAsia="en-IN"/>
        </w:rPr>
      </w:pPr>
      <w:r>
        <w:rPr>
          <w:rFonts w:cs="TimesNewRomanPSMT" w:ascii="Century Gothic" w:hAnsi="Century Gothic"/>
          <w:sz w:val="21"/>
          <w:szCs w:val="21"/>
          <w:lang w:val="en-IN" w:eastAsia="en-IN"/>
        </w:rPr>
      </w:r>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1016" w:author="Samuel Amarjawahar" w:date="2018-08-14T11:17:00Z">
        <w:bookmarkStart w:id="41" w:name="move5216871511111111111111111111111111"/>
        <w:bookmarkEnd w:id="41"/>
        <w:r>
          <w:rPr>
            <w:rFonts w:ascii="Century Gothic" w:hAnsi="Century Gothic"/>
            <w:color w:val="000000"/>
            <w:sz w:val="22"/>
            <w:szCs w:val="22"/>
          </w:rPr>
          <w:delText>where, nms-entity refers the users, groups and etc.</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17" w:author="Samuel Amarjawahar" w:date="2018-08-14T11:17:00Z">
        <w:r>
          <w:rPr>
            <w:rFonts w:ascii="Century Gothic" w:hAnsi="Century Gothic"/>
            <w:b w:val="false"/>
            <w:color w:val="000000"/>
            <w:sz w:val="22"/>
            <w:szCs w:val="22"/>
          </w:rPr>
          <w:delText xml:space="preserve">HZ-NMS-Serv-Audit-Log-007 - </w:delText>
        </w:r>
      </w:del>
      <w:del w:id="1018" w:author="Samuel Amarjawahar" w:date="2018-08-14T11:17:00Z">
        <w:r>
          <w:rPr>
            <w:rFonts w:ascii="Century Gothic" w:hAnsi="Century Gothic"/>
            <w:color w:val="000000"/>
            <w:sz w:val="22"/>
            <w:szCs w:val="22"/>
          </w:rPr>
          <w:delText>NMS should support latest 10000 audit log messages in NMS Client.</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19" w:author="Samuel Amarjawahar" w:date="2018-08-14T11:17:00Z">
        <w:r>
          <w:rPr>
            <w:rFonts w:ascii="Century Gothic" w:hAnsi="Century Gothic"/>
            <w:b w:val="false"/>
            <w:color w:val="000000"/>
            <w:sz w:val="22"/>
            <w:szCs w:val="22"/>
          </w:rPr>
          <w:delText xml:space="preserve">HZ-NMS-Serv-Audit-Log-008 - </w:delText>
        </w:r>
      </w:del>
      <w:del w:id="1020" w:author="Samuel Amarjawahar" w:date="2018-08-14T11:17:00Z">
        <w:r>
          <w:rPr>
            <w:rFonts w:ascii="Century Gothic" w:hAnsi="Century Gothic"/>
            <w:color w:val="000000"/>
            <w:sz w:val="22"/>
            <w:szCs w:val="22"/>
          </w:rPr>
          <w:delText>NMS should support backup of audit log messages by archiving to file system based on the below configurations: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1021" w:author="Samuel Amarjawahar" w:date="2018-08-14T11:17:00Z">
        <w:r>
          <w:rPr>
            <w:rFonts w:ascii="Century Gothic" w:hAnsi="Century Gothic"/>
            <w:color w:val="000000"/>
            <w:sz w:val="22"/>
            <w:szCs w:val="22"/>
          </w:rPr>
          <w:delText>Configurable number of audit logs records or</w:delText>
        </w:r>
      </w:del>
    </w:p>
    <w:p>
      <w:pPr>
        <w:pStyle w:val="Heading2"/>
        <w:numPr>
          <w:ilvl w:val="1"/>
          <w:numId w:val="3"/>
        </w:numPr>
        <w:rPr>
          <w:rFonts w:ascii="Century Gothic" w:hAnsi="Century Gothic"/>
          <w:color w:val="000000"/>
          <w:sz w:val="22"/>
          <w:szCs w:val="22"/>
        </w:rPr>
      </w:pPr>
      <w:del w:id="1022" w:author="Samuel Amarjawahar" w:date="2018-08-14T11:17:00Z">
        <w:r>
          <w:rPr>
            <w:rFonts w:ascii="Century Gothic" w:hAnsi="Century Gothic"/>
            <w:color w:val="000000"/>
            <w:sz w:val="22"/>
            <w:szCs w:val="22"/>
          </w:rPr>
          <w:delText>Configurable number of days.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23" w:author="Samuel Amarjawahar" w:date="2018-08-14T11:17:00Z">
        <w:r>
          <w:rPr>
            <w:rFonts w:ascii="Century Gothic" w:hAnsi="Century Gothic"/>
            <w:b w:val="false"/>
            <w:color w:val="000000"/>
            <w:sz w:val="22"/>
            <w:szCs w:val="22"/>
          </w:rPr>
          <w:delText xml:space="preserve">HZ-NMS-Serv-Audit-Log-009 - </w:delText>
        </w:r>
      </w:del>
      <w:del w:id="1024" w:author="Samuel Amarjawahar" w:date="2018-08-14T11:17:00Z">
        <w:r>
          <w:rPr>
            <w:rFonts w:ascii="Century Gothic" w:hAnsi="Century Gothic"/>
            <w:color w:val="000000"/>
            <w:sz w:val="22"/>
            <w:szCs w:val="22"/>
          </w:rPr>
          <w:delText>For Remote File System backup operation through SFTP protocol, the following information should be provided by the NMS User through NMS Client:</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del w:id="1025" w:author="Samuel Amarjawahar" w:date="2018-08-14T11:17:00Z">
        <w:r>
          <w:rPr>
            <w:rFonts w:ascii="Century Gothic" w:hAnsi="Century Gothic"/>
            <w:color w:val="000000"/>
            <w:sz w:val="22"/>
            <w:szCs w:val="22"/>
          </w:rPr>
          <w:delText>File System IP Address</w:delText>
        </w:r>
      </w:del>
    </w:p>
    <w:p>
      <w:pPr>
        <w:pStyle w:val="Heading2"/>
        <w:numPr>
          <w:ilvl w:val="1"/>
          <w:numId w:val="3"/>
        </w:numPr>
        <w:rPr>
          <w:rFonts w:ascii="Century Gothic" w:hAnsi="Century Gothic"/>
          <w:color w:val="000000"/>
          <w:sz w:val="22"/>
          <w:szCs w:val="22"/>
        </w:rPr>
      </w:pPr>
      <w:del w:id="1026" w:author="Samuel Amarjawahar" w:date="2018-08-14T11:17:00Z">
        <w:r>
          <w:rPr>
            <w:rFonts w:ascii="Century Gothic" w:hAnsi="Century Gothic"/>
            <w:color w:val="000000"/>
            <w:sz w:val="22"/>
            <w:szCs w:val="22"/>
          </w:rPr>
          <w:delText xml:space="preserve">File System Location </w:delText>
        </w:r>
      </w:del>
    </w:p>
    <w:p>
      <w:pPr>
        <w:pStyle w:val="Heading2"/>
        <w:numPr>
          <w:ilvl w:val="1"/>
          <w:numId w:val="3"/>
        </w:numPr>
        <w:rPr>
          <w:rFonts w:ascii="Century Gothic" w:hAnsi="Century Gothic"/>
          <w:color w:val="000000"/>
          <w:sz w:val="22"/>
          <w:szCs w:val="22"/>
        </w:rPr>
      </w:pPr>
      <w:del w:id="1027" w:author="Samuel Amarjawahar" w:date="2018-08-14T11:17:00Z">
        <w:r>
          <w:rPr>
            <w:rFonts w:ascii="Century Gothic" w:hAnsi="Century Gothic"/>
            <w:color w:val="000000"/>
            <w:sz w:val="22"/>
            <w:szCs w:val="22"/>
          </w:rPr>
          <w:delText>File System User Name</w:delText>
        </w:r>
      </w:del>
    </w:p>
    <w:p>
      <w:pPr>
        <w:pStyle w:val="Heading2"/>
        <w:numPr>
          <w:ilvl w:val="1"/>
          <w:numId w:val="3"/>
        </w:numPr>
        <w:rPr>
          <w:rFonts w:ascii="Century Gothic" w:hAnsi="Century Gothic"/>
          <w:color w:val="000000"/>
          <w:sz w:val="22"/>
          <w:szCs w:val="22"/>
        </w:rPr>
      </w:pPr>
      <w:del w:id="1028" w:author="Samuel Amarjawahar" w:date="2018-08-14T11:17:00Z">
        <w:r>
          <w:rPr>
            <w:rFonts w:ascii="Century Gothic" w:hAnsi="Century Gothic"/>
            <w:color w:val="000000"/>
            <w:sz w:val="22"/>
            <w:szCs w:val="22"/>
          </w:rPr>
          <w:delText>File System Password</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29" w:author="Samuel Amarjawahar" w:date="2018-08-14T11:17:00Z">
        <w:r>
          <w:rPr>
            <w:rFonts w:ascii="Century Gothic" w:hAnsi="Century Gothic"/>
            <w:b w:val="false"/>
            <w:color w:val="000000"/>
            <w:sz w:val="22"/>
            <w:szCs w:val="22"/>
          </w:rPr>
          <w:delText xml:space="preserve">HZ-NMS-Serv-Audit-Log-010 - </w:delText>
        </w:r>
      </w:del>
      <w:del w:id="1030" w:author="Samuel Amarjawahar" w:date="2018-08-14T11:17:00Z">
        <w:r>
          <w:rPr>
            <w:rFonts w:ascii="Century Gothic" w:hAnsi="Century Gothic"/>
            <w:color w:val="000000"/>
            <w:sz w:val="22"/>
            <w:szCs w:val="22"/>
          </w:rPr>
          <w:delText>NMS should allow Administrator user only to configure the automatic backup of the archival of audit log messages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31" w:author="Samuel Amarjawahar" w:date="2018-08-14T11:17:00Z">
        <w:r>
          <w:rPr>
            <w:rFonts w:ascii="Century Gothic" w:hAnsi="Century Gothic"/>
            <w:b w:val="false"/>
            <w:color w:val="000000"/>
            <w:sz w:val="22"/>
            <w:szCs w:val="22"/>
          </w:rPr>
          <w:delText xml:space="preserve">HZ-NMS-Serv-Audit-Log-011 - </w:delText>
        </w:r>
      </w:del>
      <w:del w:id="1032" w:author="Samuel Amarjawahar" w:date="2018-08-14T11:17:00Z">
        <w:r>
          <w:rPr>
            <w:rFonts w:ascii="Century Gothic" w:hAnsi="Century Gothic"/>
            <w:color w:val="000000"/>
            <w:sz w:val="22"/>
            <w:szCs w:val="22"/>
          </w:rPr>
          <w:delText>NMS should purge the archived audit log messages from the persistent storage if backup operation is successfully completed only.</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33" w:author="Samuel Amarjawahar" w:date="2018-08-14T11:17:00Z">
        <w:r>
          <w:rPr>
            <w:rFonts w:ascii="Century Gothic" w:hAnsi="Century Gothic"/>
            <w:b w:val="false"/>
            <w:color w:val="000000"/>
            <w:sz w:val="22"/>
            <w:szCs w:val="22"/>
          </w:rPr>
          <w:delText xml:space="preserve">HZ-NMS-Serv-Audit-Log-012 - </w:delText>
        </w:r>
      </w:del>
      <w:del w:id="1034" w:author="Samuel Amarjawahar" w:date="2018-08-14T11:17:00Z">
        <w:r>
          <w:rPr>
            <w:rFonts w:ascii="Century Gothic" w:hAnsi="Century Gothic"/>
            <w:color w:val="000000"/>
            <w:sz w:val="22"/>
            <w:szCs w:val="22"/>
          </w:rPr>
          <w:delText>NMS should add an audit log for the success and failure status of the automatic backup of the archived audit log messages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35" w:author="Samuel Amarjawahar" w:date="2018-08-14T11:17:00Z">
        <w:r>
          <w:rPr>
            <w:rFonts w:ascii="Century Gothic" w:hAnsi="Century Gothic"/>
            <w:b w:val="false"/>
            <w:color w:val="000000"/>
            <w:sz w:val="22"/>
            <w:szCs w:val="22"/>
          </w:rPr>
          <w:delText xml:space="preserve">HZ-NMS-Serv-Audit-Log-013 - </w:delText>
        </w:r>
      </w:del>
      <w:del w:id="1036" w:author="Samuel Amarjawahar" w:date="2018-08-14T11:17:00Z">
        <w:r>
          <w:rPr>
            <w:rFonts w:ascii="Century Gothic" w:hAnsi="Century Gothic"/>
            <w:color w:val="000000"/>
            <w:sz w:val="22"/>
            <w:szCs w:val="22"/>
          </w:rPr>
          <w:delText>NMS should raise an NMS Alarm for the failure status of automatic backup of archived audit log messages</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2"/>
        </w:numPr>
        <w:rPr>
          <w:rFonts w:ascii="Century Gothic" w:hAnsi="Century Gothic" w:cs="TimesNewRomanPSMT"/>
          <w:sz w:val="21"/>
          <w:szCs w:val="21"/>
          <w:highlight w:val="yellow"/>
          <w:lang w:val="en-IN" w:eastAsia="en-IN"/>
        </w:rPr>
      </w:pPr>
      <w:del w:id="1037" w:author="Samuel Amarjawahar" w:date="2018-08-14T11:17:00Z">
        <w:r>
          <w:rPr>
            <w:rFonts w:cs="TimesNewRomanPSMT" w:ascii="Century Gothic" w:hAnsi="Century Gothic"/>
            <w:sz w:val="21"/>
            <w:szCs w:val="21"/>
            <w:highlight w:val="yellow"/>
            <w:lang w:val="en-IN" w:eastAsia="en-IN"/>
          </w:rPr>
          <w:delText xml:space="preserve">to share the User Actions Log formatneeds TBD: IPG </w:delText>
        </w:r>
      </w:del>
    </w:p>
    <w:p>
      <w:pPr>
        <w:pStyle w:val="Heading2"/>
        <w:numPr>
          <w:ilvl w:val="1"/>
          <w:numId w:val="2"/>
        </w:numPr>
        <w:rPr>
          <w:rFonts w:ascii="Century Gothic" w:hAnsi="Century Gothic" w:cs="TimesNewRomanPSMT"/>
          <w:b w:val="false"/>
          <w:b w:val="false"/>
          <w:color w:val="000000"/>
          <w:sz w:val="22"/>
          <w:szCs w:val="22"/>
          <w:highlight w:val="yellow"/>
          <w:lang w:val="en-IN" w:eastAsia="en-IN"/>
        </w:rPr>
      </w:pPr>
      <w:r>
        <w:rPr>
          <w:rFonts w:cs="TimesNewRomanPSMT" w:ascii="Century Gothic" w:hAnsi="Century Gothic"/>
          <w:b w:val="false"/>
          <w:color w:val="000000"/>
          <w:sz w:val="22"/>
          <w:szCs w:val="22"/>
          <w:highlight w:val="yellow"/>
          <w:lang w:val="en-IN" w:eastAsia="en-IN"/>
        </w:rPr>
      </w:r>
    </w:p>
    <w:p>
      <w:pPr>
        <w:pStyle w:val="Heading2"/>
        <w:numPr>
          <w:ilvl w:val="1"/>
          <w:numId w:val="3"/>
        </w:numPr>
        <w:rPr>
          <w:rFonts w:ascii="Century Gothic" w:hAnsi="Century Gothic" w:cs="TimesNewRomanPSMT"/>
          <w:i/>
          <w:i/>
          <w:sz w:val="21"/>
          <w:szCs w:val="21"/>
          <w:lang w:val="en-IN" w:eastAsia="en-IN"/>
        </w:rPr>
      </w:pPr>
      <w:r>
        <w:rPr>
          <w:rFonts w:cs="TimesNewRomanPSMT" w:ascii="Century Gothic" w:hAnsi="Century Gothic"/>
          <w:i/>
          <w:sz w:val="21"/>
          <w:szCs w:val="21"/>
          <w:lang w:val="en-IN" w:eastAsia="en-IN"/>
        </w:rPr>
      </w:r>
    </w:p>
    <w:p>
      <w:pPr>
        <w:pStyle w:val="Heading2"/>
        <w:numPr>
          <w:ilvl w:val="1"/>
          <w:numId w:val="3"/>
        </w:numPr>
        <w:rPr>
          <w:rFonts w:ascii="Century Gothic" w:hAnsi="Century Gothic"/>
          <w:color w:val="000000"/>
          <w:sz w:val="22"/>
          <w:szCs w:val="22"/>
        </w:rPr>
      </w:pPr>
      <w:del w:id="1038" w:author="Samuel Amarjawahar" w:date="2018-08-14T11:17:00Z">
        <w:bookmarkStart w:id="42" w:name="move521687151211111111111111111111111"/>
        <w:bookmarkEnd w:id="42"/>
        <w:r>
          <w:rPr>
            <w:rFonts w:ascii="Century Gothic" w:hAnsi="Century Gothic"/>
            <w:color w:val="000000"/>
            <w:sz w:val="22"/>
            <w:szCs w:val="22"/>
          </w:rPr>
          <w:delText>where, nms-entity refers the users, groups and etc.</w:delText>
        </w:r>
      </w:del>
    </w:p>
    <w:p>
      <w:pPr>
        <w:pStyle w:val="Heading2"/>
        <w:numPr>
          <w:ilvl w:val="1"/>
          <w:numId w:val="3"/>
        </w:numPr>
        <w:rPr>
          <w:rFonts w:ascii="Century Gothic" w:hAnsi="Century Gothic" w:cs="TimesNewRomanPSMT"/>
          <w:i/>
          <w:i/>
          <w:sz w:val="21"/>
          <w:szCs w:val="21"/>
          <w:lang w:val="en-IN" w:eastAsia="en-IN"/>
        </w:rPr>
      </w:pPr>
      <w:r>
        <w:rPr>
          <w:rFonts w:cs="TimesNewRomanPSMT" w:ascii="Century Gothic" w:hAnsi="Century Gothic"/>
          <w:i/>
          <w:sz w:val="21"/>
          <w:szCs w:val="21"/>
          <w:lang w:val="en-IN" w:eastAsia="en-IN"/>
        </w:rPr>
      </w:r>
    </w:p>
    <w:p>
      <w:pPr>
        <w:pStyle w:val="Heading2"/>
        <w:numPr>
          <w:ilvl w:val="1"/>
          <w:numId w:val="2"/>
        </w:numPr>
        <w:rPr>
          <w:rFonts w:ascii="Century Gothic" w:hAnsi="Century Gothic" w:cs="TimesNewRomanPSMT"/>
          <w:i/>
          <w:i/>
          <w:sz w:val="21"/>
          <w:szCs w:val="21"/>
          <w:lang w:val="en-IN" w:eastAsia="en-IN"/>
        </w:rPr>
      </w:pPr>
      <w:del w:id="1039" w:author="Samuel Amarjawahar" w:date="2018-08-14T11:17:00Z">
        <w:r>
          <w:rPr>
            <w:rFonts w:cs="TimesNewRomanPSMT" w:ascii="Century Gothic" w:hAnsi="Century Gothic"/>
            <w:i/>
            <w:sz w:val="21"/>
            <w:szCs w:val="21"/>
            <w:lang w:val="en-IN" w:eastAsia="en-IN"/>
          </w:rPr>
          <w:delText xml:space="preserve"> </w:delText>
        </w:r>
      </w:del>
      <w:del w:id="1040" w:author="Samuel Amarjawahar" w:date="2018-08-14T11:17:00Z">
        <w:r>
          <w:rPr>
            <w:rFonts w:cs="TimesNewRomanPSMT" w:ascii="Century Gothic" w:hAnsi="Century Gothic"/>
            <w:i/>
            <w:sz w:val="21"/>
            <w:szCs w:val="21"/>
            <w:lang w:val="en-IN" w:eastAsia="en-IN"/>
          </w:rPr>
          <w:delText>&lt;nms-user-name&gt;:&lt;nms-server-ip&gt;:&lt;nms-server-name&gt;&lt;details of the operation performed on the nms-entity&gt;</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41" w:author="Samuel Amarjawahar" w:date="2018-08-14T11:17:00Z">
        <w:r>
          <w:rPr>
            <w:rFonts w:ascii="Century Gothic" w:hAnsi="Century Gothic"/>
            <w:b w:val="false"/>
            <w:color w:val="000000"/>
            <w:sz w:val="22"/>
            <w:szCs w:val="22"/>
          </w:rPr>
          <w:delText xml:space="preserve">HZ-NMS-Serv-Audit-Log-005 – </w:delText>
        </w:r>
      </w:del>
      <w:del w:id="1042" w:author="Samuel Amarjawahar" w:date="2018-08-14T11:17:00Z">
        <w:r>
          <w:rPr>
            <w:rFonts w:ascii="Century Gothic" w:hAnsi="Century Gothic"/>
            <w:color w:val="000000"/>
            <w:sz w:val="22"/>
            <w:szCs w:val="22"/>
          </w:rPr>
          <w:delText>NMS should support the General Operations Logs that record the actions performed in NMS other than NE operations.</w:delText>
        </w:r>
      </w:del>
    </w:p>
    <w:p>
      <w:pPr>
        <w:pStyle w:val="Heading2"/>
        <w:numPr>
          <w:ilvl w:val="1"/>
          <w:numId w:val="3"/>
        </w:numPr>
        <w:rPr>
          <w:rFonts w:ascii="Century Gothic" w:hAnsi="Century Gothic"/>
          <w:b w:val="false"/>
          <w:b w:val="false"/>
          <w:color w:val="000000"/>
          <w:sz w:val="22"/>
          <w:szCs w:val="22"/>
        </w:rPr>
      </w:pPr>
      <w:r>
        <w:rPr>
          <w:rFonts w:ascii="Century Gothic" w:hAnsi="Century Gothic"/>
          <w:b w:val="false"/>
          <w:color w:val="000000"/>
          <w:sz w:val="22"/>
          <w:szCs w:val="22"/>
        </w:rPr>
      </w:r>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43" w:author="Samuel Amarjawahar" w:date="2018-08-14T11:17:00Z">
        <w:r>
          <w:rPr>
            <w:rFonts w:ascii="Century Gothic" w:hAnsi="Century Gothic"/>
            <w:b w:val="false"/>
            <w:color w:val="000000"/>
            <w:sz w:val="22"/>
            <w:szCs w:val="22"/>
          </w:rPr>
          <w:delText xml:space="preserve">HZ-NMS-Serv-Audit-Log-006 - </w:delText>
        </w:r>
      </w:del>
      <w:del w:id="1044" w:author="Samuel Amarjawahar" w:date="2018-08-14T11:17:00Z">
        <w:r>
          <w:rPr>
            <w:rFonts w:ascii="Century Gothic" w:hAnsi="Century Gothic"/>
            <w:color w:val="000000"/>
            <w:sz w:val="22"/>
            <w:szCs w:val="22"/>
          </w:rPr>
          <w:delText>NMS should support the General Operations Logs</w:delText>
        </w:r>
      </w:del>
      <w:del w:id="1045" w:author="Samuel Amarjawahar" w:date="2018-08-14T11:17:00Z">
        <w:r>
          <w:rPr>
            <w:rFonts w:cs="TimesNewRomanPSMT" w:ascii="Century Gothic" w:hAnsi="Century Gothic"/>
            <w:sz w:val="21"/>
            <w:szCs w:val="21"/>
            <w:lang w:val="en-IN" w:eastAsia="en-IN"/>
          </w:rPr>
          <w:delText xml:space="preserve"> in the below format, </w:delText>
        </w:r>
      </w:del>
    </w:p>
    <w:p>
      <w:pPr>
        <w:pStyle w:val="Heading2"/>
        <w:numPr>
          <w:ilvl w:val="1"/>
          <w:numId w:val="3"/>
        </w:numPr>
        <w:rPr>
          <w:rFonts w:ascii="Century Gothic" w:hAnsi="Century Gothic" w:cs="TimesNewRomanPSMT"/>
          <w:i/>
          <w:i/>
          <w:sz w:val="21"/>
          <w:szCs w:val="21"/>
          <w:lang w:val="en-IN" w:eastAsia="en-IN"/>
        </w:rPr>
      </w:pPr>
      <w:r>
        <w:rPr>
          <w:rFonts w:cs="TimesNewRomanPSMT" w:ascii="Century Gothic" w:hAnsi="Century Gothic"/>
          <w:i/>
          <w:sz w:val="21"/>
          <w:szCs w:val="21"/>
          <w:lang w:val="en-IN" w:eastAsia="en-IN"/>
        </w:rPr>
      </w:r>
    </w:p>
    <w:p>
      <w:pPr>
        <w:pStyle w:val="Heading2"/>
        <w:numPr>
          <w:ilvl w:val="1"/>
          <w:numId w:val="2"/>
        </w:numPr>
        <w:rPr>
          <w:rFonts w:ascii="Century Gothic" w:hAnsi="Century Gothic" w:cs="TimesNewRomanPSMT"/>
          <w:sz w:val="21"/>
          <w:szCs w:val="21"/>
          <w:highlight w:val="yellow"/>
          <w:lang w:val="en-IN" w:eastAsia="en-IN"/>
        </w:rPr>
      </w:pPr>
      <w:del w:id="1046" w:author="Samuel Amarjawahar" w:date="2018-08-14T11:17:00Z">
        <w:r>
          <w:rPr>
            <w:rFonts w:cs="TimesNewRomanPSMT" w:ascii="Century Gothic" w:hAnsi="Century Gothic"/>
            <w:sz w:val="21"/>
            <w:szCs w:val="21"/>
            <w:highlight w:val="yellow"/>
            <w:lang w:val="en-IN" w:eastAsia="en-IN"/>
          </w:rPr>
          <w:delText>to share the User Actions Log formatneeds IPG : TBD</w:delText>
        </w:r>
      </w:del>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rFonts w:ascii="Century Gothic" w:hAnsi="Century Gothic"/>
          <w:color w:val="000000"/>
          <w:sz w:val="22"/>
          <w:szCs w:val="22"/>
        </w:rPr>
      </w:pPr>
      <w:r>
        <w:rPr>
          <w:rFonts w:ascii="Century Gothic" w:hAnsi="Century Gothic"/>
          <w:color w:val="000000"/>
          <w:sz w:val="22"/>
          <w:szCs w:val="22"/>
        </w:rPr>
      </w:r>
    </w:p>
    <w:p>
      <w:pPr>
        <w:pStyle w:val="Heading2"/>
        <w:numPr>
          <w:ilvl w:val="1"/>
          <w:numId w:val="3"/>
        </w:numPr>
        <w:rPr/>
      </w:pPr>
      <w:del w:id="1047" w:author="Samuel Amarjawahar" w:date="2018-08-14T11:17:00Z">
        <w:r>
          <w:rPr>
            <w:rFonts w:ascii="Century Gothic" w:hAnsi="Century Gothic"/>
            <w:b w:val="false"/>
            <w:color w:val="000000"/>
            <w:sz w:val="22"/>
            <w:szCs w:val="22"/>
          </w:rPr>
          <w:delText xml:space="preserve">HZ-NMS-Serv-Audit-Log-004 - </w:delText>
        </w:r>
      </w:del>
      <w:del w:id="1048" w:author="Samuel Amarjawahar" w:date="2018-08-14T11:17:00Z">
        <w:r>
          <w:rPr>
            <w:rFonts w:ascii="Century Gothic" w:hAnsi="Century Gothic"/>
            <w:color w:val="000000"/>
            <w:sz w:val="22"/>
            <w:szCs w:val="22"/>
          </w:rPr>
          <w:delText xml:space="preserve">NMS should support the NE Operations Logs that record the actions performed on managed NEs </w:delText>
        </w:r>
      </w:del>
      <w:del w:id="1049" w:author="Samuel Amarjawahar" w:date="2018-08-14T11:17:00Z">
        <w:r>
          <w:rPr>
            <w:rFonts w:cs="TimesNewRomanPSMT" w:ascii="Century Gothic" w:hAnsi="Century Gothic"/>
            <w:sz w:val="21"/>
            <w:szCs w:val="21"/>
            <w:lang w:val="en-IN" w:eastAsia="en-IN"/>
          </w:rPr>
          <w:delText>in the below format,</w:delText>
        </w:r>
      </w:del>
    </w:p>
    <w:p>
      <w:pPr>
        <w:pStyle w:val="Heading2"/>
        <w:numPr>
          <w:ilvl w:val="1"/>
          <w:numId w:val="3"/>
        </w:numPr>
        <w:rPr>
          <w:rFonts w:ascii="Century Gothic" w:hAnsi="Century Gothic" w:cs="TimesNewRomanPSMT"/>
          <w:i/>
          <w:i/>
          <w:sz w:val="21"/>
          <w:szCs w:val="21"/>
          <w:lang w:val="en-IN" w:eastAsia="en-IN"/>
        </w:rPr>
      </w:pPr>
      <w:r>
        <w:rPr>
          <w:rFonts w:cs="TimesNewRomanPSMT" w:ascii="Century Gothic" w:hAnsi="Century Gothic"/>
          <w:i/>
          <w:sz w:val="21"/>
          <w:szCs w:val="21"/>
          <w:lang w:val="en-IN" w:eastAsia="en-IN"/>
        </w:rPr>
      </w:r>
    </w:p>
    <w:p>
      <w:pPr>
        <w:pStyle w:val="Heading2"/>
        <w:numPr>
          <w:ilvl w:val="1"/>
          <w:numId w:val="3"/>
        </w:numPr>
        <w:rPr>
          <w:rFonts w:ascii="Century Gothic" w:hAnsi="Century Gothic" w:cs="TimesNewRomanPSMT"/>
          <w:i/>
          <w:i/>
          <w:sz w:val="21"/>
          <w:szCs w:val="21"/>
          <w:lang w:val="en-IN" w:eastAsia="en-IN"/>
        </w:rPr>
      </w:pPr>
      <w:del w:id="1050" w:author="Samuel Amarjawahar" w:date="2018-08-14T11:17:00Z">
        <w:r>
          <w:rPr>
            <w:rFonts w:cs="TimesNewRomanPSMT" w:ascii="Century Gothic" w:hAnsi="Century Gothic"/>
            <w:i/>
            <w:sz w:val="21"/>
            <w:szCs w:val="21"/>
            <w:lang w:val="en-IN" w:eastAsia="en-IN"/>
          </w:rPr>
          <w:delText>&lt;nms-user-name&gt;:&lt;ne-user-name&gt;:&lt;nms-server-ip&gt;:&lt;nms-server-name&gt; &lt;details of the operation performed on the network element&gt;</w:delText>
        </w:r>
      </w:del>
    </w:p>
    <w:p>
      <w:pPr>
        <w:pStyle w:val="Heading2"/>
        <w:numPr>
          <w:ilvl w:val="1"/>
          <w:numId w:val="3"/>
        </w:numPr>
        <w:rPr>
          <w:rFonts w:ascii="Century Gothic" w:hAnsi="Century Gothic" w:cs="TimesNewRomanPSMT"/>
          <w:i/>
          <w:i/>
          <w:sz w:val="21"/>
          <w:szCs w:val="21"/>
          <w:lang w:val="en-IN" w:eastAsia="en-IN"/>
        </w:rPr>
      </w:pPr>
      <w:r>
        <w:rPr>
          <w:rFonts w:cs="TimesNewRomanPSMT" w:ascii="Century Gothic" w:hAnsi="Century Gothic"/>
          <w:i/>
          <w:sz w:val="21"/>
          <w:szCs w:val="21"/>
          <w:lang w:val="en-IN" w:eastAsia="en-IN"/>
        </w:rPr>
      </w:r>
    </w:p>
    <w:p>
      <w:pPr>
        <w:pStyle w:val="Heading2"/>
        <w:numPr>
          <w:ilvl w:val="1"/>
          <w:numId w:val="2"/>
        </w:numPr>
        <w:rPr>
          <w:rFonts w:ascii="Century Gothic" w:hAnsi="Century Gothic" w:cs="TimesNewRomanPSMT"/>
          <w:b w:val="false"/>
          <w:b w:val="false"/>
          <w:i/>
          <w:i/>
          <w:color w:val="000000"/>
          <w:sz w:val="22"/>
          <w:szCs w:val="22"/>
          <w:highlight w:val="yellow"/>
          <w:lang w:val="en-IN" w:eastAsia="en-IN"/>
        </w:rPr>
      </w:pPr>
      <w:r>
        <w:rPr>
          <w:rFonts w:cs="TimesNewRomanPSMT" w:ascii="Century Gothic" w:hAnsi="Century Gothic"/>
          <w:b w:val="false"/>
          <w:i/>
          <w:color w:val="000000"/>
          <w:sz w:val="22"/>
          <w:szCs w:val="22"/>
          <w:highlight w:val="yellow"/>
          <w:lang w:val="en-IN" w:eastAsia="en-IN"/>
        </w:rPr>
      </w:r>
    </w:p>
    <w:tbl>
      <w:tblPr>
        <w:tblW w:w="9350" w:type="dxa"/>
        <w:jc w:val="left"/>
        <w:tblInd w:w="-113" w:type="dxa"/>
        <w:tblBorders/>
        <w:tblCellMar>
          <w:top w:w="0" w:type="dxa"/>
          <w:left w:w="0" w:type="dxa"/>
          <w:bottom w:w="0" w:type="dxa"/>
          <w:right w:w="0" w:type="dxa"/>
        </w:tblCellMar>
      </w:tblPr>
      <w:tblGrid>
        <w:gridCol w:w="1769"/>
        <w:gridCol w:w="5816"/>
        <w:gridCol w:w="1765"/>
      </w:tblGrid>
      <w:tr>
        <w:trPr/>
        <w:tc>
          <w:tcPr>
            <w:tcW w:w="1769" w:type="dxa"/>
            <w:tcBorders/>
            <w:shd w:fill="auto" w:val="clear"/>
          </w:tcPr>
          <w:p>
            <w:pPr>
              <w:pStyle w:val="Heading2"/>
              <w:numPr>
                <w:ilvl w:val="1"/>
                <w:numId w:val="3"/>
              </w:numPr>
              <w:spacing w:before="240" w:after="240"/>
              <w:rPr>
                <w:rFonts w:ascii="Century Gothic" w:hAnsi="Century Gothic"/>
                <w:b w:val="false"/>
                <w:b w:val="false"/>
                <w:iCs w:val="false"/>
              </w:rPr>
            </w:pPr>
            <w:r>
              <w:rPr>
                <w:rFonts w:ascii="Century Gothic" w:hAnsi="Century Gothic"/>
                <w:b w:val="false"/>
                <w:iCs w:val="false"/>
              </w:rPr>
              <w:t>Reference</w:t>
            </w:r>
          </w:p>
        </w:tc>
        <w:tc>
          <w:tcPr>
            <w:tcW w:w="5816" w:type="dxa"/>
            <w:tcBorders/>
            <w:shd w:fill="auto" w:val="clear"/>
          </w:tcPr>
          <w:p>
            <w:pPr>
              <w:pStyle w:val="Heading2"/>
              <w:numPr>
                <w:ilvl w:val="1"/>
                <w:numId w:val="3"/>
              </w:numPr>
              <w:spacing w:before="240" w:after="240"/>
              <w:rPr>
                <w:rFonts w:ascii="Century Gothic" w:hAnsi="Century Gothic"/>
                <w:b w:val="false"/>
                <w:b w:val="false"/>
                <w:iCs w:val="false"/>
              </w:rPr>
            </w:pPr>
            <w:r>
              <w:rPr>
                <w:rFonts w:ascii="Century Gothic" w:hAnsi="Century Gothic"/>
                <w:b w:val="false"/>
                <w:iCs w:val="false"/>
              </w:rPr>
              <w:t>File</w:t>
            </w:r>
          </w:p>
        </w:tc>
        <w:tc>
          <w:tcPr>
            <w:tcW w:w="1765" w:type="dxa"/>
            <w:tcBorders/>
            <w:shd w:fill="auto" w:val="clear"/>
          </w:tcPr>
          <w:p>
            <w:pPr>
              <w:pStyle w:val="Heading2"/>
              <w:numPr>
                <w:ilvl w:val="1"/>
                <w:numId w:val="3"/>
              </w:numPr>
              <w:spacing w:before="240" w:after="240"/>
              <w:rPr>
                <w:rFonts w:ascii="Century Gothic" w:hAnsi="Century Gothic"/>
                <w:b w:val="false"/>
                <w:b w:val="false"/>
                <w:iCs w:val="false"/>
              </w:rPr>
            </w:pPr>
            <w:r>
              <w:rPr>
                <w:rFonts w:ascii="Century Gothic" w:hAnsi="Century Gothic"/>
                <w:b w:val="false"/>
                <w:iCs w:val="false"/>
              </w:rPr>
              <w:t>Version</w:t>
            </w:r>
          </w:p>
        </w:tc>
      </w:tr>
      <w:tr>
        <w:trPr/>
        <w:tc>
          <w:tcPr>
            <w:tcW w:w="1769" w:type="dxa"/>
            <w:tcBorders/>
            <w:shd w:fill="auto" w:val="clear"/>
          </w:tcPr>
          <w:p>
            <w:pPr>
              <w:pStyle w:val="Heading2"/>
              <w:numPr>
                <w:ilvl w:val="1"/>
                <w:numId w:val="3"/>
              </w:numPr>
              <w:spacing w:before="240" w:after="240"/>
              <w:rPr>
                <w:rFonts w:ascii="Century Gothic" w:hAnsi="Century Gothic"/>
                <w:iCs w:val="false"/>
                <w:szCs w:val="20"/>
              </w:rPr>
            </w:pPr>
            <w:r>
              <w:rPr>
                <w:rFonts w:ascii="Century Gothic" w:hAnsi="Century Gothic"/>
                <w:iCs w:val="false"/>
                <w:szCs w:val="20"/>
              </w:rPr>
              <w:t>IPG Horizon SOW</w:t>
            </w:r>
          </w:p>
        </w:tc>
        <w:tc>
          <w:tcPr>
            <w:tcW w:w="5816" w:type="dxa"/>
            <w:tcBorders/>
            <w:shd w:fill="auto" w:val="clear"/>
          </w:tcPr>
          <w:p>
            <w:pPr>
              <w:pStyle w:val="Heading2"/>
              <w:numPr>
                <w:ilvl w:val="1"/>
                <w:numId w:val="3"/>
              </w:numPr>
              <w:spacing w:before="240" w:after="240"/>
              <w:rPr>
                <w:rFonts w:ascii="Century Gothic" w:hAnsi="Century Gothic"/>
                <w:iCs w:val="false"/>
                <w:szCs w:val="20"/>
              </w:rPr>
            </w:pPr>
            <w:r>
              <w:rPr>
                <w:rFonts w:ascii="Century Gothic" w:hAnsi="Century Gothic"/>
                <w:iCs w:val="false"/>
                <w:szCs w:val="20"/>
              </w:rPr>
              <w:t>IPGPHOTONICS_117431_SOW1_1May2018_EGolovchenko-signed</w:t>
            </w:r>
          </w:p>
        </w:tc>
        <w:tc>
          <w:tcPr>
            <w:tcW w:w="1765" w:type="dxa"/>
            <w:tcBorders/>
            <w:shd w:fill="auto" w:val="clear"/>
          </w:tcPr>
          <w:p>
            <w:pPr>
              <w:pStyle w:val="Heading2"/>
              <w:numPr>
                <w:ilvl w:val="1"/>
                <w:numId w:val="3"/>
              </w:numPr>
              <w:spacing w:before="240" w:after="240"/>
              <w:rPr>
                <w:rFonts w:ascii="Century Gothic" w:hAnsi="Century Gothic"/>
                <w:iCs w:val="false"/>
                <w:szCs w:val="20"/>
              </w:rPr>
            </w:pPr>
            <w:r>
              <w:rPr>
                <w:rFonts w:ascii="Century Gothic" w:hAnsi="Century Gothic"/>
                <w:iCs w:val="false"/>
                <w:szCs w:val="20"/>
              </w:rPr>
              <w:t>2.2</w:t>
            </w:r>
          </w:p>
        </w:tc>
      </w:tr>
      <w:tr>
        <w:trPr/>
        <w:tc>
          <w:tcPr>
            <w:tcW w:w="1769" w:type="dxa"/>
            <w:tcBorders/>
            <w:shd w:fill="auto" w:val="clear"/>
          </w:tcPr>
          <w:p>
            <w:pPr>
              <w:pStyle w:val="Heading2"/>
              <w:numPr>
                <w:ilvl w:val="1"/>
                <w:numId w:val="3"/>
              </w:numPr>
              <w:spacing w:before="240" w:after="240"/>
              <w:rPr>
                <w:rFonts w:ascii="Century Gothic" w:hAnsi="Century Gothic"/>
                <w:szCs w:val="20"/>
              </w:rPr>
            </w:pPr>
            <w:r>
              <w:rPr>
                <w:rFonts w:ascii="Century Gothic" w:hAnsi="Century Gothic"/>
                <w:szCs w:val="20"/>
              </w:rPr>
            </w:r>
          </w:p>
        </w:tc>
        <w:tc>
          <w:tcPr>
            <w:tcW w:w="5816" w:type="dxa"/>
            <w:tcBorders/>
            <w:shd w:fill="auto" w:val="clear"/>
          </w:tcPr>
          <w:p>
            <w:pPr>
              <w:pStyle w:val="Heading2"/>
              <w:numPr>
                <w:ilvl w:val="1"/>
                <w:numId w:val="3"/>
              </w:numPr>
              <w:spacing w:before="240" w:after="240"/>
              <w:rPr>
                <w:rFonts w:ascii="Century Gothic" w:hAnsi="Century Gothic"/>
                <w:szCs w:val="20"/>
              </w:rPr>
            </w:pPr>
            <w:r>
              <w:rPr>
                <w:rFonts w:ascii="Century Gothic" w:hAnsi="Century Gothic"/>
                <w:szCs w:val="20"/>
              </w:rPr>
            </w:r>
          </w:p>
        </w:tc>
        <w:tc>
          <w:tcPr>
            <w:tcW w:w="1765" w:type="dxa"/>
            <w:tcBorders/>
            <w:shd w:fill="auto" w:val="clear"/>
          </w:tcPr>
          <w:p>
            <w:pPr>
              <w:pStyle w:val="Heading2"/>
              <w:numPr>
                <w:ilvl w:val="1"/>
                <w:numId w:val="3"/>
              </w:numPr>
              <w:spacing w:before="240" w:after="240"/>
              <w:rPr>
                <w:rFonts w:ascii="Century Gothic" w:hAnsi="Century Gothic"/>
                <w:szCs w:val="20"/>
              </w:rPr>
            </w:pPr>
            <w:r>
              <w:rPr>
                <w:rFonts w:ascii="Century Gothic" w:hAnsi="Century Gothic"/>
                <w:szCs w:val="20"/>
              </w:rPr>
            </w:r>
          </w:p>
        </w:tc>
      </w:tr>
      <w:tr>
        <w:trPr/>
        <w:tc>
          <w:tcPr>
            <w:tcW w:w="1769" w:type="dxa"/>
            <w:tcBorders/>
            <w:shd w:fill="auto" w:val="clear"/>
          </w:tcPr>
          <w:p>
            <w:pPr>
              <w:pStyle w:val="Heading2"/>
              <w:numPr>
                <w:ilvl w:val="1"/>
                <w:numId w:val="3"/>
              </w:numPr>
              <w:spacing w:before="240" w:after="240"/>
              <w:rPr>
                <w:rFonts w:ascii="Century Gothic" w:hAnsi="Century Gothic"/>
                <w:szCs w:val="20"/>
              </w:rPr>
            </w:pPr>
            <w:r>
              <w:rPr>
                <w:rFonts w:ascii="Century Gothic" w:hAnsi="Century Gothic"/>
                <w:szCs w:val="20"/>
              </w:rPr>
            </w:r>
          </w:p>
        </w:tc>
        <w:tc>
          <w:tcPr>
            <w:tcW w:w="5816" w:type="dxa"/>
            <w:tcBorders/>
            <w:shd w:fill="auto" w:val="clear"/>
          </w:tcPr>
          <w:p>
            <w:pPr>
              <w:pStyle w:val="Heading2"/>
              <w:numPr>
                <w:ilvl w:val="1"/>
                <w:numId w:val="3"/>
              </w:numPr>
              <w:spacing w:before="240" w:after="240"/>
              <w:rPr>
                <w:rFonts w:ascii="Century Gothic" w:hAnsi="Century Gothic"/>
                <w:szCs w:val="20"/>
              </w:rPr>
            </w:pPr>
            <w:r>
              <w:rPr>
                <w:rFonts w:ascii="Century Gothic" w:hAnsi="Century Gothic"/>
                <w:szCs w:val="20"/>
              </w:rPr>
            </w:r>
          </w:p>
        </w:tc>
        <w:tc>
          <w:tcPr>
            <w:tcW w:w="1765" w:type="dxa"/>
            <w:tcBorders/>
            <w:shd w:fill="auto" w:val="clear"/>
          </w:tcPr>
          <w:p>
            <w:pPr>
              <w:pStyle w:val="Heading2"/>
              <w:numPr>
                <w:ilvl w:val="1"/>
                <w:numId w:val="3"/>
              </w:numPr>
              <w:spacing w:before="240" w:after="240"/>
              <w:rPr>
                <w:rFonts w:ascii="Century Gothic" w:hAnsi="Century Gothic"/>
                <w:szCs w:val="20"/>
              </w:rPr>
            </w:pPr>
            <w:r>
              <w:rPr>
                <w:rFonts w:ascii="Century Gothic" w:hAnsi="Century Gothic"/>
                <w:szCs w:val="20"/>
              </w:rPr>
            </w:r>
          </w:p>
        </w:tc>
      </w:tr>
    </w:tbl>
    <w:p>
      <w:pPr>
        <w:pStyle w:val="Normal"/>
        <w:widowControl/>
        <w:overflowPunct w:val="true"/>
        <w:bidi w:val="0"/>
        <w:spacing w:lineRule="auto" w:line="276" w:before="0" w:after="200"/>
        <w:jc w:val="left"/>
        <w:rPr/>
      </w:pPr>
      <w:ins w:id="1051" w:author="Samuel Amarjawahar" w:date="2018-08-14T11:34:00Z">
        <w:r>
          <w:rPr>
            <w:rFonts w:ascii="Century Gothic" w:hAnsi="Century Gothic"/>
          </w:rPr>
          <w:t xml:space="preserve"> </w:t>
        </w:r>
      </w:ins>
    </w:p>
    <w:sectPr>
      <w:headerReference w:type="default" r:id="rId4"/>
      <w:headerReference w:type="first" r:id="rId5"/>
      <w:footerReference w:type="default" r:id="rId6"/>
      <w:type w:val="nextPage"/>
      <w:pgSz w:w="12240" w:h="15840"/>
      <w:pgMar w:left="1440" w:right="1440" w:header="720" w:top="1728" w:footer="720" w:bottom="1440" w:gutter="0"/>
      <w:pgNumType w:fmt="decimal"/>
      <w:formProt w:val="false"/>
      <w:titlePg/>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bazhagan  Arumugam - ERS, HCL Tech" w:date="2018-08-16T18:09:00Z" w:initials="AA-EHT">
    <w:p>
      <w:r>
        <w:rPr>
          <w:rFonts w:ascii="Liberation Serif" w:hAnsi="Liberation Serif" w:eastAsia="DejaVu Sans" w:cs="DejaVu Sans"/>
          <w:color w:val="00000A"/>
          <w:lang w:val="en-US" w:eastAsia="en-US" w:bidi="en-US"/>
        </w:rPr>
        <w:t>Please add Repository, Build Process, Deployment, Build System design sections as per sample doc shared for reference. Update these sections as well.</w:t>
      </w:r>
    </w:p>
  </w:comment>
  <w:comment w:id="1" w:author="Anbazhagan  Arumugam - ERS, HCL Tech" w:date="2018-08-16T18:07:00Z" w:initials="AA-EHT">
    <w:p>
      <w:r>
        <w:rPr>
          <w:rFonts w:ascii="Liberation Serif" w:hAnsi="Liberation Serif" w:eastAsia="DejaVu Sans" w:cs="DejaVu Sans"/>
          <w:color w:val="00000A"/>
          <w:lang w:val="en-US" w:eastAsia="en-US" w:bidi="en-US"/>
        </w:rPr>
        <w:t xml:space="preserve">Change them to …NMS Server and NMS Web Client… </w:t>
      </w:r>
    </w:p>
  </w:comment>
  <w:comment w:id="2" w:author="Anbazhagan  Arumugam - ERS, HCL Tech" w:date="2018-08-16T18:07:00Z" w:initials="AA-EHT">
    <w:p>
      <w:r>
        <w:rPr>
          <w:rFonts w:ascii="Liberation Serif" w:hAnsi="Liberation Serif" w:eastAsia="DejaVu Sans" w:cs="DejaVu Sans"/>
          <w:color w:val="00000A"/>
          <w:lang w:val="en-US" w:eastAsia="en-US" w:bidi="en-US"/>
        </w:rPr>
        <w:t>This line is not required</w:t>
      </w:r>
    </w:p>
  </w:comment>
  <w:comment w:id="3" w:author="Anbazhagan  Arumugam - ERS, HCL Tech" w:date="2018-08-16T17:11:00Z" w:initials="AA-EHT">
    <w:p>
      <w:r>
        <w:rPr>
          <w:rFonts w:ascii="Liberation Serif" w:hAnsi="Liberation Serif" w:eastAsia="DejaVu Sans" w:cs="DejaVu Sans"/>
          <w:color w:val="00000A"/>
          <w:lang w:val="en-US" w:eastAsia="en-US" w:bidi="en-US"/>
        </w:rPr>
        <w:t>This looks like colloquial English but make it professional  English.</w:t>
      </w:r>
    </w:p>
  </w:comment>
  <w:comment w:id="4" w:author="Anbazhagan  Arumugam - ERS, HCL Tech" w:date="2018-08-16T17:13:00Z" w:initials="AA-EHT">
    <w:p>
      <w:r>
        <w:rPr>
          <w:rFonts w:ascii="Liberation Serif" w:hAnsi="Liberation Serif" w:eastAsia="DejaVu Sans" w:cs="DejaVu Sans"/>
          <w:color w:val="00000A"/>
          <w:lang w:val="en-US" w:eastAsia="en-US" w:bidi="en-US"/>
        </w:rPr>
        <w:t xml:space="preserve">Please provide sample commands </w:t>
      </w:r>
    </w:p>
  </w:comment>
  <w:comment w:id="5" w:author="Anbazhagan  Arumugam - ERS, HCL Tech" w:date="2018-08-16T17:13:00Z" w:initials="AA-EHT">
    <w:p>
      <w:r>
        <w:rPr>
          <w:rFonts w:ascii="Liberation Serif" w:hAnsi="Liberation Serif" w:eastAsia="DejaVu Sans" w:cs="DejaVu Sans"/>
          <w:color w:val="00000A"/>
          <w:lang w:val="en-US" w:eastAsia="en-US" w:bidi="en-US"/>
        </w:rPr>
        <w:t>Please provide sample source and target folders etc</w:t>
      </w:r>
    </w:p>
  </w:comment>
  <w:comment w:id="6" w:author="Anbazhagan  Arumugam - ERS, HCL Tech" w:date="2018-08-16T17:14:00Z" w:initials="AA-EHT">
    <w:p>
      <w:r>
        <w:rPr>
          <w:rFonts w:ascii="Liberation Serif" w:hAnsi="Liberation Serif" w:eastAsia="DejaVu Sans" w:cs="DejaVu Sans"/>
          <w:color w:val="00000A"/>
          <w:lang w:val="en-US" w:eastAsia="en-US" w:bidi="en-US"/>
        </w:rPr>
        <w:t>Provide detailed relative path for sample</w:t>
      </w:r>
    </w:p>
  </w:comment>
  <w:comment w:id="7" w:author="Anbazhagan  Arumugam - ERS, HCL Tech" w:date="2018-08-16T18:00:00Z" w:initials="AA-EHT">
    <w:p>
      <w:r>
        <w:rPr>
          <w:rFonts w:ascii="Liberation Serif" w:hAnsi="Liberation Serif" w:eastAsia="DejaVu Sans" w:cs="DejaVu Sans"/>
          <w:color w:val="00000A"/>
          <w:lang w:val="en-US" w:eastAsia="en-US" w:bidi="en-US"/>
        </w:rPr>
        <w:t>Run the script – to generate the NMS build</w:t>
      </w:r>
    </w:p>
  </w:comment>
  <w:comment w:id="8" w:author="Anbazhagan  Arumugam - ERS, HCL Tech" w:date="2018-08-16T18:02:00Z" w:initials="AA-EHT">
    <w:p>
      <w:r>
        <w:rPr>
          <w:rFonts w:ascii="Liberation Serif" w:hAnsi="Liberation Serif" w:eastAsia="DejaVu Sans" w:cs="DejaVu Sans"/>
          <w:color w:val="00000A"/>
          <w:lang w:val="en-US" w:eastAsia="en-US" w:bidi="en-US"/>
        </w:rPr>
        <w:t>Please describe in a separate section about the source code repository and the folder structure</w:t>
      </w:r>
    </w:p>
  </w:comment>
  <w:comment w:id="9" w:author="Anbazhagan  Arumugam - ERS, HCL Tech" w:date="2018-08-16T18:02:00Z" w:initials="AA-EHT">
    <w:p>
      <w:r>
        <w:rPr>
          <w:rFonts w:ascii="Liberation Serif" w:hAnsi="Liberation Serif" w:eastAsia="DejaVu Sans" w:cs="DejaVu Sans"/>
          <w:color w:val="00000A"/>
          <w:lang w:val="en-US" w:eastAsia="en-US" w:bidi="en-US"/>
        </w:rPr>
        <w:t>Please provide sample folder</w:t>
      </w:r>
    </w:p>
  </w:comment>
  <w:comment w:id="10" w:author="Anbazhagan  Arumugam - ERS, HCL Tech" w:date="2018-08-16T18:03:00Z" w:initials="AA-EHT">
    <w:p>
      <w:r>
        <w:rPr>
          <w:rFonts w:ascii="Liberation Serif" w:hAnsi="Liberation Serif" w:eastAsia="DejaVu Sans" w:cs="DejaVu Sans"/>
          <w:color w:val="00000A"/>
          <w:lang w:val="en-US" w:eastAsia="en-US" w:bidi="en-US"/>
        </w:rPr>
        <w:t xml:space="preserve">Give the sample source folder structure and target folder location </w:t>
      </w:r>
    </w:p>
  </w:comment>
  <w:comment w:id="11" w:author="" w:date="0-00-00T00:00:00Z" w:initials="">
    <w:p>
      <w:r>
        <w:rPr>
          <w:rFonts w:ascii="Liberation Serif" w:hAnsi="Liberation Serif" w:eastAsia="DejaVu Sans" w:cs="DejaVu Sans"/>
          <w:color w:val="auto"/>
          <w:lang w:val="en-US" w:eastAsia="en-US" w:bidi="en-US"/>
        </w:rPr>
      </w:r>
    </w:p>
  </w:comment>
  <w:comment w:id="12" w:author="Anbazhagan  Arumugam - ERS, HCL Tech" w:date="2018-08-16T18:05:00Z" w:initials="AA-EHT">
    <w:p>
      <w:r>
        <w:rPr>
          <w:rFonts w:ascii="Liberation Serif" w:hAnsi="Liberation Serif" w:eastAsia="DejaVu Sans" w:cs="DejaVu Sans"/>
          <w:color w:val="00000A"/>
          <w:lang w:val="en-US" w:eastAsia="en-US" w:bidi="en-US"/>
        </w:rPr>
        <w:t>GUI code build tools need to be included in the table</w:t>
      </w:r>
    </w:p>
  </w:comment>
  <w:comment w:id="13" w:author="Anbazhagan  Arumugam - ERS, HCL Tech" w:date="2018-08-16T18:04:00Z" w:initials="AA-EHT">
    <w:p>
      <w:r>
        <w:rPr>
          <w:rFonts w:ascii="Liberation Serif" w:hAnsi="Liberation Serif" w:eastAsia="DejaVu Sans" w:cs="DejaVu Sans"/>
          <w:color w:val="00000A"/>
          <w:lang w:val="en-US" w:eastAsia="en-US" w:bidi="en-US"/>
        </w:rPr>
        <w:t>Write an introductory description line instead of mentioning the tool names above the table.</w:t>
      </w:r>
    </w:p>
  </w:comment>
  <w:comment w:id="14" w:author="Anbazhagan  Arumugam - ERS, HCL Tech" w:date="2018-08-16T18:06:00Z" w:initials="AA-EHT">
    <w:p>
      <w:r>
        <w:rPr>
          <w:rFonts w:ascii="Liberation Serif" w:hAnsi="Liberation Serif" w:eastAsia="DejaVu Sans" w:cs="DejaVu Sans"/>
          <w:color w:val="00000A"/>
          <w:lang w:val="en-US" w:eastAsia="en-US" w:bidi="en-US"/>
        </w:rPr>
        <w:t>Mention it as configurable time for scheduling the build rather than telling the absolute time.</w:t>
      </w:r>
    </w:p>
  </w:comment>
  <w:comment w:id="15" w:author="Dmitriy Magazeev" w:date="2018-08-07T10:13:00Z" w:initials="DM">
    <w:p>
      <w:r>
        <w:rPr>
          <w:rFonts w:ascii="Liberation Serif" w:hAnsi="Liberation Serif" w:eastAsia="DejaVu Sans" w:cs="DejaVu Sans"/>
          <w:color w:val="00000A"/>
          <w:lang w:val="en-US" w:eastAsia="en-US" w:bidi="en-US"/>
        </w:rPr>
        <w:t>Only alarms should be discussed here. We should have another separate log for events.</w:t>
      </w:r>
    </w:p>
  </w:comment>
  <w:comment w:id="16" w:author="Anbazhagan  Arumugam - ERS, HCL Tech" w:date="2018-08-08T20:19:00Z" w:initials="AA-EHT">
    <w:p>
      <w:r>
        <w:rPr>
          <w:rFonts w:ascii="Liberation Serif" w:hAnsi="Liberation Serif" w:eastAsia="DejaVu Sans" w:cs="DejaVu Sans"/>
          <w:color w:val="0000FF"/>
          <w:lang w:val="en-US" w:eastAsia="en-US" w:bidi="en-US"/>
        </w:rPr>
        <w:t>Agreed. Let us discuss it in our next call and conclude it</w:t>
      </w:r>
    </w:p>
  </w:comment>
  <w:comment w:id="17" w:author="Dmitriy Magazeev" w:date="2018-08-07T10:13:00Z" w:initials="DM">
    <w:p>
      <w:r>
        <w:rPr>
          <w:rFonts w:ascii="Liberation Serif" w:hAnsi="Liberation Serif" w:eastAsia="DejaVu Sans" w:cs="DejaVu Sans"/>
          <w:color w:val="00000A"/>
          <w:lang w:val="en-US" w:eastAsia="en-US" w:bidi="en-US"/>
        </w:rPr>
        <w:t>As I understand this is TCA of performances. This should not be present here.</w:t>
      </w:r>
    </w:p>
  </w:comment>
  <w:comment w:id="18" w:author="Anbazhagan  Arumugam - ERS, HCL Tech" w:date="2018-08-08T20:19:00Z" w:initials="AA-EHT">
    <w:p>
      <w:r>
        <w:rPr>
          <w:rFonts w:ascii="Liberation Serif" w:hAnsi="Liberation Serif" w:eastAsia="DejaVu Sans" w:cs="DejaVu Sans"/>
          <w:color w:val="0000FF"/>
          <w:lang w:val="en-US" w:eastAsia="en-US" w:bidi="en-US"/>
        </w:rPr>
        <w:t>Agreed. I will remove it from here.</w:t>
      </w:r>
    </w:p>
  </w:comment>
  <w:comment w:id="19" w:author="Dmitriy Magazeev" w:date="2018-08-07T11:06:00Z" w:initials="DM">
    <w:p>
      <w:r>
        <w:rPr>
          <w:rFonts w:ascii="Liberation Serif" w:hAnsi="Liberation Serif" w:eastAsia="DejaVu Sans" w:cs="DejaVu Sans"/>
          <w:color w:val="00000A"/>
          <w:lang w:val="en-US" w:eastAsia="en-US" w:bidi="en-US"/>
        </w:rPr>
        <w:t>Suppression means that alarm is not generated.</w:t>
      </w:r>
    </w:p>
  </w:comment>
  <w:comment w:id="20" w:author="Anbazhagan  Arumugam - ERS, HCL Tech" w:date="2018-08-08T20:40:00Z" w:initials="AA">
    <w:p>
      <w:r>
        <w:rPr>
          <w:rFonts w:ascii="Liberation Serif" w:hAnsi="Liberation Serif" w:eastAsia="DejaVu Sans" w:cs="DejaVu Sans"/>
          <w:color w:val="0000FF"/>
          <w:lang w:val="en-US" w:eastAsia="en-US" w:bidi="en-US"/>
        </w:rPr>
        <w:t>Agreed. NMS should support to configure the specific alarms for Suppression enabled/disabled in the NE. By seeing this configuration enabled for a alarm, NE shall not generate this alarm</w:t>
      </w:r>
    </w:p>
  </w:comment>
  <w:comment w:id="21" w:author="Dmitriy Magazeev" w:date="2018-08-07T11:07:00Z" w:initials="DM">
    <w:p>
      <w:r>
        <w:rPr>
          <w:rFonts w:ascii="Liberation Serif" w:hAnsi="Liberation Serif" w:eastAsia="DejaVu Sans" w:cs="DejaVu Sans"/>
          <w:color w:val="00000A"/>
          <w:lang w:val="en-US" w:eastAsia="en-US" w:bidi="en-US"/>
        </w:rPr>
        <w:t>Masking means that alarm is local for NE, and not distributed to NMS.</w:t>
      </w:r>
    </w:p>
  </w:comment>
  <w:comment w:id="22" w:author="Anbazhagan  Arumugam - ERS, HCL Tech" w:date="2018-08-08T20:43:00Z" w:initials="AA">
    <w:p>
      <w:r>
        <w:rPr>
          <w:rFonts w:ascii="Liberation Serif" w:hAnsi="Liberation Serif" w:eastAsia="DejaVu Sans" w:cs="DejaVu Sans"/>
          <w:color w:val="0000FF"/>
          <w:lang w:val="en-US" w:eastAsia="en-US" w:bidi="en-US"/>
        </w:rPr>
        <w:t>Agreed</w:t>
      </w:r>
    </w:p>
  </w:comment>
  <w:comment w:id="23" w:author="Dmitriy Magazeev" w:date="2018-08-07T10:42:00Z" w:initials="DM">
    <w:p>
      <w:r>
        <w:rPr>
          <w:rFonts w:ascii="Liberation Serif" w:hAnsi="Liberation Serif" w:eastAsia="DejaVu Sans" w:cs="DejaVu Sans"/>
          <w:color w:val="00000A"/>
          <w:lang w:val="en-US" w:eastAsia="en-US" w:bidi="en-US"/>
        </w:rPr>
        <w:t>Seems that this is not final list of alarm parameters. Please check Alarm Management concept documemt.</w:t>
      </w:r>
    </w:p>
  </w:comment>
  <w:comment w:id="24" w:author="Anbazhagan  Arumugam - ERS, HCL Tech" w:date="2018-08-08T20:25:00Z" w:initials="AA-EHT">
    <w:p>
      <w:r>
        <w:rPr>
          <w:rFonts w:ascii="Liberation Serif" w:hAnsi="Liberation Serif" w:eastAsia="DejaVu Sans" w:cs="DejaVu Sans"/>
          <w:color w:val="0000FF"/>
          <w:lang w:val="en-US" w:eastAsia="en-US" w:bidi="en-US"/>
        </w:rPr>
        <w:t>Agreed. I saw the Alarm Management concepts document and I will update it accordingly</w:t>
      </w:r>
    </w:p>
  </w:comment>
  <w:comment w:id="25" w:author="Dmitriy Magazeev" w:date="2018-08-07T10:45:00Z" w:initials="DM">
    <w:p>
      <w:r>
        <w:rPr>
          <w:rFonts w:ascii="Liberation Serif" w:hAnsi="Liberation Serif" w:eastAsia="DejaVu Sans" w:cs="DejaVu Sans"/>
          <w:color w:val="00000A"/>
          <w:lang w:val="en-US" w:eastAsia="en-US" w:bidi="en-US"/>
        </w:rPr>
        <w:t>What is this? Is it a chassis view tab in web interface?</w:t>
      </w:r>
    </w:p>
    <w:p>
      <w:r>
        <w:rPr>
          <w:rFonts w:ascii="Liberation Serif" w:hAnsi="Liberation Serif" w:eastAsia="DejaVu Sans" w:cs="DejaVu Sans"/>
          <w:color w:val="00000A"/>
          <w:lang w:val="en-US" w:eastAsia="en-US" w:bidi="en-US"/>
        </w:rPr>
        <w:t>Each alarm should be associated with some objects. I should be able to go from this alarm to any associated object.</w:t>
      </w:r>
    </w:p>
  </w:comment>
  <w:comment w:id="26" w:author="Anbazhagan  Arumugam - ERS, HCL Tech" w:date="2018-08-08T20:28:00Z" w:initials="AA-EHT">
    <w:p>
      <w:r>
        <w:rPr>
          <w:rFonts w:ascii="Liberation Serif" w:hAnsi="Liberation Serif" w:eastAsia="DejaVu Sans" w:cs="DejaVu Sans"/>
          <w:color w:val="0000FF"/>
          <w:lang w:val="en-US" w:eastAsia="en-US" w:bidi="en-US"/>
        </w:rPr>
        <w:t>Yes, this is a chassis view tab in web interface and the user should be able to go from this alarm to any associated object</w:t>
      </w:r>
    </w:p>
  </w:comment>
  <w:comment w:id="27" w:author="Dmitriy Magazeev" w:date="2018-08-07T11:03:00Z" w:initials="DM">
    <w:p>
      <w:r>
        <w:rPr>
          <w:rFonts w:ascii="Liberation Serif" w:hAnsi="Liberation Serif" w:eastAsia="DejaVu Sans" w:cs="DejaVu Sans"/>
          <w:color w:val="00000A"/>
          <w:lang w:val="en-US" w:eastAsia="en-US" w:bidi="en-US"/>
        </w:rPr>
        <w:t>Repeated requirement</w:t>
      </w:r>
    </w:p>
  </w:comment>
  <w:comment w:id="28" w:author="Anbazhagan  Arumugam - ERS, HCL Tech" w:date="2018-08-08T20:36:00Z" w:initials="AA-EHT">
    <w:p>
      <w:r>
        <w:rPr>
          <w:rFonts w:ascii="Liberation Serif" w:hAnsi="Liberation Serif" w:eastAsia="DejaVu Sans" w:cs="DejaVu Sans"/>
          <w:color w:val="0000FF"/>
          <w:lang w:val="en-US" w:eastAsia="en-US" w:bidi="en-US"/>
        </w:rPr>
        <w:t>I will remove it in the next version</w:t>
      </w:r>
    </w:p>
  </w:comment>
  <w:comment w:id="29" w:author="Dmitriy Magazeev" w:date="2018-08-07T11:04:00Z" w:initials="DM">
    <w:p>
      <w:r>
        <w:rPr>
          <w:rFonts w:ascii="Liberation Serif" w:hAnsi="Liberation Serif" w:eastAsia="DejaVu Sans" w:cs="DejaVu Sans"/>
          <w:color w:val="00000A"/>
          <w:lang w:val="en-US" w:eastAsia="en-US" w:bidi="en-US"/>
        </w:rPr>
        <w:t>Repeated requirement</w:t>
      </w:r>
    </w:p>
  </w:comment>
  <w:comment w:id="30" w:author="Anbazhagan  Arumugam - ERS, HCL Tech" w:date="2018-08-08T20:36:00Z" w:initials="AA-EHT">
    <w:p>
      <w:r>
        <w:rPr>
          <w:rFonts w:ascii="Liberation Serif" w:hAnsi="Liberation Serif" w:eastAsia="DejaVu Sans" w:cs="DejaVu Sans"/>
          <w:color w:val="0000FF"/>
          <w:lang w:val="en-US" w:eastAsia="en-US" w:bidi="en-US"/>
        </w:rPr>
        <w:t>Agreed. I will remove it in the next version</w:t>
      </w:r>
    </w:p>
  </w:comment>
  <w:comment w:id="31" w:author="Dmitriy Magazeev" w:date="2018-08-07T11:05:00Z" w:initials="DM">
    <w:p>
      <w:r>
        <w:rPr>
          <w:rFonts w:ascii="Liberation Serif" w:hAnsi="Liberation Serif" w:eastAsia="DejaVu Sans" w:cs="DejaVu Sans"/>
          <w:color w:val="00000A"/>
          <w:lang w:val="en-US" w:eastAsia="en-US" w:bidi="en-US"/>
        </w:rPr>
        <w:t>What is that?</w:t>
      </w:r>
    </w:p>
  </w:comment>
  <w:comment w:id="34" w:author="Anbazhagan  Arumugam - ERS, HCL Tech" w:date="2018-08-08T20:37:00Z" w:initials="AA-EHT">
    <w:p>
      <w:r>
        <w:rPr>
          <w:rFonts w:ascii="Liberation Serif" w:hAnsi="Liberation Serif" w:eastAsia="DejaVu Sans" w:cs="DejaVu Sans"/>
          <w:color w:val="0000FF"/>
          <w:lang w:val="en-US" w:eastAsia="en-US" w:bidi="en-US"/>
        </w:rPr>
        <w:t>Alarm code is nothing but the alarm id used in NMS. For example, 404 – Page Not Found. It is easy to refer the alarm through its code.</w:t>
      </w:r>
    </w:p>
  </w:comment>
  <w:comment w:id="35" w:author="Dmitriy Magazeev" w:date="2018-08-07T11:05:00Z" w:initials="DM">
    <w:p>
      <w:r>
        <w:rPr>
          <w:rFonts w:ascii="Liberation Serif" w:hAnsi="Liberation Serif" w:eastAsia="DejaVu Sans" w:cs="DejaVu Sans"/>
          <w:color w:val="00000A"/>
          <w:lang w:val="en-US" w:eastAsia="en-US" w:bidi="en-US"/>
        </w:rPr>
        <w:t>What is that?</w:t>
      </w:r>
    </w:p>
  </w:comment>
  <w:comment w:id="36" w:author="Anbazhagan  Arumugam - ERS, HCL Tech" w:date="2018-08-08T20:40:00Z" w:initials="AA">
    <w:p>
      <w:r>
        <w:rPr>
          <w:rFonts w:ascii="Liberation Serif" w:hAnsi="Liberation Serif" w:eastAsia="DejaVu Sans" w:cs="DejaVu Sans"/>
          <w:color w:val="0000FF"/>
          <w:lang w:val="en-US" w:eastAsia="en-US" w:bidi="en-US"/>
        </w:rPr>
        <w:t>This refers the Alarm Issuer as per the Alarm Management Concepts document</w:t>
      </w:r>
    </w:p>
  </w:comment>
  <w:comment w:id="33" w:author="Dmitriy Magazeev" w:date="2018-08-07T11:05:00Z" w:initials="DM">
    <w:p>
      <w:r>
        <w:rPr>
          <w:rFonts w:ascii="Liberation Serif" w:hAnsi="Liberation Serif" w:eastAsia="DejaVu Sans" w:cs="DejaVu Sans"/>
          <w:color w:val="00000A"/>
          <w:lang w:val="en-US" w:eastAsia="en-US" w:bidi="en-US"/>
        </w:rPr>
        <w:t>This is actions with a FAULTs. Check Alarm Management concept.</w:t>
      </w:r>
    </w:p>
    <w:p>
      <w:r>
        <w:rPr>
          <w:rFonts w:ascii="Liberation Serif" w:hAnsi="Liberation Serif" w:eastAsia="DejaVu Sans" w:cs="DejaVu Sans"/>
          <w:color w:val="00000A"/>
          <w:lang w:val="en-US" w:eastAsia="en-US" w:bidi="en-US"/>
        </w:rPr>
        <w:t>There is also alarm clearance policy.</w:t>
      </w:r>
    </w:p>
  </w:comment>
  <w:comment w:id="32" w:author="Anbazhagan  Arumugam - ERS, HCL Tech" w:date="2018-08-08T20:39:00Z" w:initials="AA">
    <w:p>
      <w:r>
        <w:rPr>
          <w:rFonts w:ascii="Liberation Serif" w:hAnsi="Liberation Serif" w:eastAsia="DejaVu Sans" w:cs="DejaVu Sans"/>
          <w:color w:val="0000FF"/>
          <w:lang w:val="en-US" w:eastAsia="en-US" w:bidi="en-US"/>
        </w:rPr>
        <w:t>Agreed</w:t>
      </w:r>
    </w:p>
  </w:comment>
  <w:comment w:id="37" w:author="Dmitriy Magazeev" w:date="2018-08-07T11:06:00Z" w:initials="DM">
    <w:p>
      <w:r>
        <w:rPr>
          <w:rFonts w:ascii="Liberation Serif" w:hAnsi="Liberation Serif" w:eastAsia="DejaVu Sans" w:cs="DejaVu Sans"/>
          <w:color w:val="00000A"/>
          <w:lang w:val="en-US" w:eastAsia="en-US" w:bidi="en-US"/>
        </w:rPr>
        <w:t>Suppression means that alarm is not generated.</w:t>
      </w:r>
    </w:p>
  </w:comment>
  <w:comment w:id="38" w:author="Anbazhagan  Arumugam - ERS, HCL Tech" w:date="2018-08-08T20:40:00Z" w:initials="AA">
    <w:p>
      <w:r>
        <w:rPr>
          <w:rFonts w:ascii="Liberation Serif" w:hAnsi="Liberation Serif" w:eastAsia="DejaVu Sans" w:cs="DejaVu Sans"/>
          <w:color w:val="0000FF"/>
          <w:lang w:val="en-US" w:eastAsia="en-US" w:bidi="en-US"/>
        </w:rPr>
        <w:t>Agreed. NMS should support to configure the specific alarms for Suppression enabled/disabled in the NE. By seeing this configuration enabled for a alarm, NE shall not generate this alarm</w:t>
      </w:r>
    </w:p>
  </w:comment>
  <w:comment w:id="39" w:author="Dmitriy Magazeev" w:date="2018-08-07T11:07:00Z" w:initials="DM">
    <w:p>
      <w:r>
        <w:rPr>
          <w:rFonts w:ascii="Liberation Serif" w:hAnsi="Liberation Serif" w:eastAsia="DejaVu Sans" w:cs="DejaVu Sans"/>
          <w:color w:val="00000A"/>
          <w:lang w:val="en-US" w:eastAsia="en-US" w:bidi="en-US"/>
        </w:rPr>
        <w:t>Masking means that alarm is local for NE, and not distributed to NMS.</w:t>
      </w:r>
    </w:p>
  </w:comment>
  <w:comment w:id="40" w:author="Anbazhagan  Arumugam - ERS, HCL Tech" w:date="2018-08-08T20:43:00Z" w:initials="AA">
    <w:p>
      <w:r>
        <w:rPr>
          <w:rFonts w:ascii="Liberation Serif" w:hAnsi="Liberation Serif" w:eastAsia="DejaVu Sans" w:cs="DejaVu Sans"/>
          <w:color w:val="0000FF"/>
          <w:lang w:val="en-US" w:eastAsia="en-US" w:bidi="en-US"/>
        </w:rPr>
        <w:t>Agreed</w:t>
      </w:r>
    </w:p>
  </w:comment>
  <w:comment w:id="41" w:author="Dmitriy Magazeev" w:date="2018-08-07T11:14:00Z" w:initials="DM">
    <w:p>
      <w:r>
        <w:rPr>
          <w:rFonts w:ascii="Liberation Serif" w:hAnsi="Liberation Serif" w:eastAsia="DejaVu Sans" w:cs="DejaVu Sans"/>
          <w:color w:val="00000A"/>
          <w:lang w:val="en-US" w:eastAsia="en-US" w:bidi="en-US"/>
        </w:rPr>
        <w:t>What is that? Enable/Disable rights for group members?</w:t>
      </w:r>
    </w:p>
  </w:comment>
  <w:comment w:id="42" w:author="Anbazhagan  Arumugam - ERS, HCL Tech" w:date="2018-08-08T20:46:00Z" w:initials="AA">
    <w:p>
      <w:r>
        <w:rPr>
          <w:rFonts w:ascii="Liberation Serif" w:hAnsi="Liberation Serif" w:eastAsia="DejaVu Sans" w:cs="DejaVu Sans"/>
          <w:color w:val="0000FF"/>
          <w:lang w:val="en-US" w:eastAsia="en-US" w:bidi="en-US"/>
        </w:rPr>
        <w:t>Yes</w:t>
      </w:r>
    </w:p>
  </w:comment>
  <w:comment w:id="43" w:author="Dmitriy Magazeev" w:date="2018-08-07T11:24:00Z" w:initials="DM">
    <w:p>
      <w:r>
        <w:rPr>
          <w:rFonts w:ascii="Liberation Serif" w:hAnsi="Liberation Serif" w:eastAsia="DejaVu Sans" w:cs="DejaVu Sans"/>
          <w:color w:val="00000A"/>
          <w:lang w:val="en-US" w:eastAsia="en-US" w:bidi="en-US"/>
        </w:rPr>
        <w:t>This is not a requirement. This is a design solution.</w:t>
      </w:r>
    </w:p>
    <w:p>
      <w:r>
        <w:rPr>
          <w:rFonts w:ascii="Liberation Serif" w:hAnsi="Liberation Serif" w:eastAsia="DejaVu Sans" w:cs="DejaVu Sans"/>
          <w:color w:val="00000A"/>
          <w:lang w:val="en-US" w:eastAsia="en-US" w:bidi="en-US"/>
        </w:rPr>
        <w:t>The requirement is that NMS should not store NMS user passwords into database.</w:t>
      </w:r>
    </w:p>
  </w:comment>
  <w:comment w:id="44" w:author="Anbazhagan  Arumugam - ERS, HCL Tech" w:date="2018-08-08T20:48:00Z" w:initials="AA">
    <w:p>
      <w:r>
        <w:rPr>
          <w:rFonts w:ascii="Liberation Serif" w:hAnsi="Liberation Serif" w:eastAsia="DejaVu Sans" w:cs="DejaVu Sans"/>
          <w:color w:val="0000FF"/>
          <w:lang w:val="en-US" w:eastAsia="en-US" w:bidi="en-US"/>
        </w:rPr>
        <w:t>Let us discuss it</w:t>
      </w:r>
    </w:p>
  </w:comment>
  <w:comment w:id="45" w:author="Dmitriy Magazeev" w:date="2018-08-07T11:26:00Z" w:initials="DM">
    <w:p>
      <w:r>
        <w:rPr>
          <w:rFonts w:ascii="Liberation Serif" w:hAnsi="Liberation Serif" w:eastAsia="DejaVu Sans" w:cs="DejaVu Sans"/>
          <w:color w:val="00000A"/>
          <w:lang w:val="en-US" w:eastAsia="en-US" w:bidi="en-US"/>
        </w:rPr>
        <w:t>Repeated requirement</w:t>
      </w:r>
    </w:p>
  </w:comment>
  <w:comment w:id="46" w:author="Anbazhagan  Arumugam - ERS, HCL Tech" w:date="2018-08-08T20:49:00Z" w:initials="AA">
    <w:p>
      <w:r>
        <w:rPr>
          <w:rFonts w:ascii="Liberation Serif" w:hAnsi="Liberation Serif" w:eastAsia="DejaVu Sans" w:cs="DejaVu Sans"/>
          <w:color w:val="0000FF"/>
          <w:lang w:val="en-US" w:eastAsia="en-US" w:bidi="en-US"/>
        </w:rPr>
        <w:t>Sorry, I will remove it in the next version</w:t>
      </w:r>
    </w:p>
  </w:comment>
  <w:comment w:id="47" w:author="Dmitriy Magazeev" w:date="2018-08-07T18:41:00Z" w:initials="DM">
    <w:p>
      <w:r>
        <w:rPr>
          <w:rFonts w:ascii="Liberation Serif" w:hAnsi="Liberation Serif" w:eastAsia="DejaVu Sans" w:cs="DejaVu Sans"/>
          <w:color w:val="00000A"/>
          <w:lang w:val="en-US" w:eastAsia="en-US" w:bidi="en-US"/>
        </w:rPr>
        <w:t xml:space="preserve"> For operator this should look like a single log. NMS should sync log records with NE audit log.</w:t>
      </w:r>
    </w:p>
  </w:comment>
  <w:comment w:id="48" w:author="Anbazhagan  Arumugam - ERS, HCL Tech" w:date="2018-08-08T20:50:00Z" w:initials="AA">
    <w:p>
      <w:r>
        <w:rPr>
          <w:rFonts w:ascii="Liberation Serif" w:hAnsi="Liberation Serif" w:eastAsia="DejaVu Sans" w:cs="DejaVu Sans"/>
          <w:color w:val="0000FF"/>
          <w:lang w:val="en-US" w:eastAsia="en-US" w:bidi="en-US"/>
        </w:rPr>
        <w:t>This is not clear, let us discuss it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old">
    <w:charset w:val="01"/>
    <w:family w:val="roman"/>
    <w:pitch w:val="variable"/>
  </w:font>
  <w:font w:name="Calibri Light">
    <w:charset w:val="01"/>
    <w:family w:val="roman"/>
    <w:pitch w:val="variable"/>
  </w:font>
  <w:font w:name="Courier New">
    <w:charset w:val="01"/>
    <w:family w:val="roman"/>
    <w:pitch w:val="variable"/>
  </w:font>
  <w:font w:name="Calibri">
    <w:charset w:val="01"/>
    <w:family w:val="roman"/>
    <w:pitch w:val="variable"/>
  </w:font>
  <w:font w:name="Century Gothic">
    <w:charset w:val="01"/>
    <w:family w:val="roman"/>
    <w:pitch w:val="variable"/>
  </w:font>
  <w:font w:name="Liberation Sans">
    <w:altName w:val="Arial"/>
    <w:charset w:val="01"/>
    <w:family w:val="roman"/>
    <w:pitch w:val="variable"/>
  </w:font>
  <w:font w:name="Wingdings">
    <w:charset w:val="01"/>
    <w:family w:val="roman"/>
    <w:pitch w:val="variable"/>
  </w:font>
  <w:font w:name="Tahoma">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4" w:space="0" w:color="00000A"/>
      </w:tblBorders>
      <w:tblCellMar>
        <w:top w:w="0" w:type="dxa"/>
        <w:left w:w="108" w:type="dxa"/>
        <w:bottom w:w="0" w:type="dxa"/>
        <w:right w:w="108" w:type="dxa"/>
      </w:tblCellMar>
    </w:tblPr>
    <w:tblGrid>
      <w:gridCol w:w="3120"/>
      <w:gridCol w:w="3120"/>
      <w:gridCol w:w="3120"/>
    </w:tblGrid>
    <w:tr>
      <w:trPr>
        <w:trHeight w:val="128" w:hRule="atLeast"/>
      </w:trPr>
      <w:tc>
        <w:tcPr>
          <w:tcW w:w="3120" w:type="dxa"/>
          <w:tcBorders>
            <w:top w:val="single" w:sz="4" w:space="0" w:color="00000A"/>
          </w:tcBorders>
          <w:shd w:fill="auto" w:val="clear"/>
        </w:tcPr>
        <w:p>
          <w:pPr>
            <w:pStyle w:val="Footer"/>
            <w:spacing w:before="0" w:after="200"/>
            <w:jc w:val="left"/>
            <w:rPr/>
          </w:pPr>
          <w:r>
            <w:rPr/>
          </w:r>
        </w:p>
      </w:tc>
      <w:tc>
        <w:tcPr>
          <w:tcW w:w="3120" w:type="dxa"/>
          <w:tcBorders>
            <w:top w:val="single" w:sz="4" w:space="0" w:color="00000A"/>
          </w:tcBorders>
          <w:shd w:fill="auto" w:val="clear"/>
        </w:tcPr>
        <w:p>
          <w:pPr>
            <w:pStyle w:val="Footer"/>
            <w:spacing w:before="0" w:after="200"/>
            <w:jc w:val="center"/>
            <w:rPr/>
          </w:pPr>
          <w:r>
            <w:rPr/>
            <w:t>HCLT Confidential</w:t>
          </w:r>
        </w:p>
      </w:tc>
      <w:tc>
        <w:tcPr>
          <w:tcW w:w="3120" w:type="dxa"/>
          <w:tcBorders>
            <w:top w:val="single" w:sz="4" w:space="0" w:color="00000A"/>
          </w:tcBorders>
          <w:shd w:fill="auto" w:val="clear"/>
        </w:tcPr>
        <w:p>
          <w:pPr>
            <w:pStyle w:val="Footer"/>
            <w:spacing w:before="0" w:after="200"/>
            <w:jc w:val="right"/>
            <w:rPr/>
          </w:pPr>
          <w:r>
            <w:rPr/>
            <w:t xml:space="preserve">Page </w:t>
          </w:r>
          <w:r>
            <w:rPr/>
            <w:fldChar w:fldCharType="begin"/>
          </w:r>
          <w:r>
            <w:instrText> PAGE </w:instrText>
          </w:r>
          <w:r>
            <w:fldChar w:fldCharType="separate"/>
          </w:r>
          <w:r>
            <w:t>12</w:t>
          </w:r>
          <w:r>
            <w:fldChar w:fldCharType="end"/>
          </w:r>
          <w:r>
            <w:rPr/>
            <w:t xml:space="preserve"> of </w:t>
          </w:r>
          <w:r>
            <w:rPr/>
            <w:fldChar w:fldCharType="begin"/>
          </w:r>
          <w:r>
            <w:instrText> NUMPAGES </w:instrText>
          </w:r>
          <w:r>
            <w:fldChar w:fldCharType="separate"/>
          </w:r>
          <w:r>
            <w:t>61</w:t>
          </w:r>
          <w:r>
            <w:fldChar w:fldCharType="end"/>
          </w:r>
        </w:p>
      </w:tc>
    </w:tr>
  </w:tbl>
  <w:p>
    <w:pPr>
      <w:pStyle w:val="Footer"/>
      <w:spacing w:before="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2700"/>
      <w:gridCol w:w="2701"/>
      <w:gridCol w:w="3959"/>
    </w:tblGrid>
    <w:tr>
      <w:trPr>
        <w:trHeight w:val="450" w:hRule="atLeast"/>
      </w:trPr>
      <w:tc>
        <w:tcPr>
          <w:tcW w:w="2700" w:type="dxa"/>
          <w:tcBorders>
            <w:top w:val="single" w:sz="4" w:space="0" w:color="00000A"/>
            <w:bottom w:val="single" w:sz="4" w:space="0" w:color="00000A"/>
            <w:insideH w:val="single" w:sz="4" w:space="0" w:color="00000A"/>
          </w:tcBorders>
          <w:shd w:fill="auto" w:val="clear"/>
          <w:vAlign w:val="bottom"/>
        </w:tcPr>
        <w:p>
          <w:pPr>
            <w:pStyle w:val="Header1"/>
            <w:spacing w:before="0" w:after="200"/>
            <w:rPr/>
          </w:pPr>
          <w:r>
            <w:rPr/>
          </w:r>
        </w:p>
      </w:tc>
      <w:tc>
        <w:tcPr>
          <w:tcW w:w="2701" w:type="dxa"/>
          <w:tcBorders>
            <w:top w:val="single" w:sz="4" w:space="0" w:color="00000A"/>
            <w:bottom w:val="single" w:sz="4" w:space="0" w:color="00000A"/>
            <w:insideH w:val="single" w:sz="4" w:space="0" w:color="00000A"/>
          </w:tcBorders>
          <w:shd w:fill="auto" w:val="clear"/>
          <w:vAlign w:val="bottom"/>
        </w:tcPr>
        <w:p>
          <w:pPr>
            <w:pStyle w:val="Header"/>
            <w:spacing w:before="0" w:after="200"/>
            <w:jc w:val="center"/>
            <w:rPr/>
          </w:pPr>
          <w:ins w:id="1052" w:author="Samuel Amarjawahar" w:date="2018-08-16T14:34:00Z">
            <w:r>
              <w:rPr/>
              <w:t>IPG Horizon NMS - Software Build and Deployment Document</w:t>
            </w:r>
          </w:ins>
          <w:r>
            <w:rPr/>
            <w:fldChar w:fldCharType="begin"/>
          </w:r>
          <w:r>
            <w:instrText> TITLE </w:instrText>
          </w:r>
          <w:r>
            <w:fldChar w:fldCharType="separate"/>
          </w:r>
          <w:r>
            <w:t>SRS Document</w:t>
          </w:r>
          <w:r>
            <w:fldChar w:fldCharType="end"/>
          </w:r>
        </w:p>
      </w:tc>
      <w:tc>
        <w:tcPr>
          <w:tcW w:w="3959" w:type="dxa"/>
          <w:tcBorders>
            <w:top w:val="single" w:sz="4" w:space="0" w:color="00000A"/>
            <w:bottom w:val="single" w:sz="4" w:space="0" w:color="00000A"/>
            <w:insideH w:val="single" w:sz="4" w:space="0" w:color="00000A"/>
          </w:tcBorders>
          <w:shd w:fill="auto" w:val="clear"/>
        </w:tcPr>
        <w:p>
          <w:pPr>
            <w:pStyle w:val="Header2"/>
            <w:spacing w:before="0" w:after="200"/>
            <w:jc w:val="right"/>
            <w:rPr/>
          </w:pPr>
          <w:r>
            <w:rPr/>
            <w:drawing>
              <wp:inline distT="0" distB="0" distL="0" distR="0">
                <wp:extent cx="1371600" cy="402590"/>
                <wp:effectExtent l="0" t="0" r="0" b="0"/>
                <wp:docPr id="3" name="Picture 3" descr="hc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clLogo"/>
                        <pic:cNvPicPr>
                          <a:picLocks noChangeAspect="1" noChangeArrowheads="1"/>
                        </pic:cNvPicPr>
                      </pic:nvPicPr>
                      <pic:blipFill>
                        <a:blip r:embed="rId1"/>
                        <a:stretch>
                          <a:fillRect/>
                        </a:stretch>
                      </pic:blipFill>
                      <pic:spPr bwMode="auto">
                        <a:xfrm>
                          <a:off x="0" y="0"/>
                          <a:ext cx="1371600" cy="402590"/>
                        </a:xfrm>
                        <a:prstGeom prst="rect">
                          <a:avLst/>
                        </a:prstGeom>
                      </pic:spPr>
                    </pic:pic>
                  </a:graphicData>
                </a:graphic>
              </wp:inline>
            </w:drawing>
          </w:r>
        </w:p>
      </w:tc>
    </w:tr>
  </w:tbl>
  <w:p>
    <w:pPr>
      <w:pStyle w:val="Header"/>
      <w:spacing w:before="0" w:after="200"/>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2700"/>
      <w:gridCol w:w="2701"/>
      <w:gridCol w:w="3959"/>
    </w:tblGrid>
    <w:tr>
      <w:trPr>
        <w:trHeight w:val="450" w:hRule="atLeast"/>
      </w:trPr>
      <w:tc>
        <w:tcPr>
          <w:tcW w:w="2700" w:type="dxa"/>
          <w:tcBorders>
            <w:top w:val="single" w:sz="4" w:space="0" w:color="00000A"/>
            <w:bottom w:val="single" w:sz="4" w:space="0" w:color="00000A"/>
            <w:insideH w:val="single" w:sz="4" w:space="0" w:color="00000A"/>
          </w:tcBorders>
          <w:shd w:fill="auto" w:val="clear"/>
          <w:vAlign w:val="bottom"/>
        </w:tcPr>
        <w:p>
          <w:pPr>
            <w:pStyle w:val="Header1"/>
            <w:spacing w:before="0" w:after="200"/>
            <w:rPr/>
          </w:pPr>
          <w:r>
            <w:rPr/>
          </w:r>
        </w:p>
      </w:tc>
      <w:tc>
        <w:tcPr>
          <w:tcW w:w="2701" w:type="dxa"/>
          <w:tcBorders>
            <w:top w:val="single" w:sz="4" w:space="0" w:color="00000A"/>
            <w:bottom w:val="single" w:sz="4" w:space="0" w:color="00000A"/>
            <w:insideH w:val="single" w:sz="4" w:space="0" w:color="00000A"/>
          </w:tcBorders>
          <w:shd w:fill="auto" w:val="clear"/>
          <w:vAlign w:val="bottom"/>
        </w:tcPr>
        <w:p>
          <w:pPr>
            <w:pStyle w:val="Header"/>
            <w:spacing w:before="0" w:after="200"/>
            <w:jc w:val="center"/>
            <w:rPr/>
          </w:pPr>
          <w:r>
            <w:rPr/>
          </w:r>
        </w:p>
      </w:tc>
      <w:tc>
        <w:tcPr>
          <w:tcW w:w="3959" w:type="dxa"/>
          <w:tcBorders>
            <w:top w:val="single" w:sz="4" w:space="0" w:color="00000A"/>
            <w:bottom w:val="single" w:sz="4" w:space="0" w:color="00000A"/>
            <w:insideH w:val="single" w:sz="4" w:space="0" w:color="00000A"/>
          </w:tcBorders>
          <w:shd w:fill="auto" w:val="clear"/>
        </w:tcPr>
        <w:p>
          <w:pPr>
            <w:pStyle w:val="Header2"/>
            <w:spacing w:before="0" w:after="200"/>
            <w:jc w:val="right"/>
            <w:rPr/>
          </w:pPr>
          <w:r>
            <w:rPr/>
            <w:drawing>
              <wp:inline distT="0" distB="0" distL="0" distR="0">
                <wp:extent cx="1371600" cy="438150"/>
                <wp:effectExtent l="0" t="0" r="0" b="0"/>
                <wp:docPr id="4" name="Picture 4" descr="hc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clLogo"/>
                        <pic:cNvPicPr>
                          <a:picLocks noChangeAspect="1" noChangeArrowheads="1"/>
                        </pic:cNvPicPr>
                      </pic:nvPicPr>
                      <pic:blipFill>
                        <a:blip r:embed="rId1"/>
                        <a:stretch>
                          <a:fillRect/>
                        </a:stretch>
                      </pic:blipFill>
                      <pic:spPr bwMode="auto">
                        <a:xfrm>
                          <a:off x="0" y="0"/>
                          <a:ext cx="1371600" cy="438150"/>
                        </a:xfrm>
                        <a:prstGeom prst="rect">
                          <a:avLst/>
                        </a:prstGeom>
                      </pic:spPr>
                    </pic:pic>
                  </a:graphicData>
                </a:graphic>
              </wp:inline>
            </w:drawing>
          </w:r>
        </w:p>
      </w:tc>
    </w:tr>
  </w:tbl>
  <w:p>
    <w:pPr>
      <w:pStyle w:val="Header"/>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1350"/>
        </w:tabs>
        <w:ind w:left="135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350"/>
        </w:tabs>
        <w:ind w:left="135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350"/>
        </w:tabs>
        <w:ind w:left="135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b w:val="false"/>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bullet"/>
      <w:lvlText w:val=""/>
      <w:lvlJc w:val="left"/>
      <w:pPr>
        <w:ind w:left="2160" w:hanging="360"/>
      </w:pPr>
      <w:rPr>
        <w:rFonts w:ascii="Wingdings" w:hAnsi="Wingdings" w:cs="Wingdings" w:hint="default"/>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12"/>
  <w:trackRevisions/>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IN" w:eastAsia="en-IN" w:bidi="ta-IN"/>
      </w:rPr>
    </w:rPrDefault>
    <w:pPrDefault>
      <w:pPr/>
    </w:pPrDefault>
  </w:docDefaults>
  <w:style w:type="paragraph" w:styleId="Normal">
    <w:name w:val="Normal"/>
    <w:qFormat/>
    <w:pPr>
      <w:widowControl/>
      <w:overflowPunct w:val="true"/>
      <w:bidi w:val="0"/>
      <w:spacing w:lineRule="auto" w:line="276" w:before="0" w:after="20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autoRedefine/>
    <w:qFormat/>
    <w:pPr>
      <w:keepNext/>
      <w:numPr>
        <w:ilvl w:val="0"/>
        <w:numId w:val="1"/>
      </w:numPr>
      <w:shd w:val="clear" w:fill="E0E0E0"/>
      <w:spacing w:before="240" w:after="240"/>
      <w:jc w:val="center"/>
      <w:outlineLvl w:val="0"/>
      <w:outlineLvl w:val="0"/>
    </w:pPr>
    <w:rPr>
      <w:rFonts w:ascii="Arial" w:hAnsi="Arial" w:cs="Arial"/>
      <w:b/>
      <w:bCs/>
      <w:color w:val="0000FF"/>
      <w:sz w:val="32"/>
      <w:szCs w:val="22"/>
    </w:rPr>
  </w:style>
  <w:style w:type="paragraph" w:styleId="Heading2">
    <w:name w:val="Heading 2"/>
    <w:basedOn w:val="Normal"/>
    <w:next w:val="Normal"/>
    <w:autoRedefine/>
    <w:qFormat/>
    <w:pPr>
      <w:keepNext/>
      <w:keepLines/>
      <w:numPr>
        <w:ilvl w:val="1"/>
        <w:numId w:val="1"/>
      </w:numPr>
      <w:spacing w:before="240" w:after="240"/>
      <w:jc w:val="both"/>
      <w:outlineLvl w:val="1"/>
      <w:outlineLvl w:val="1"/>
    </w:pPr>
    <w:rPr>
      <w:rFonts w:ascii="Arial" w:hAnsi="Arial" w:cs="Arial"/>
      <w:b/>
      <w:bCs/>
      <w:iCs/>
      <w:color w:val="3333FF"/>
      <w:sz w:val="28"/>
    </w:rPr>
  </w:style>
  <w:style w:type="paragraph" w:styleId="Heading3">
    <w:name w:val="Heading 3"/>
    <w:basedOn w:val="Normal"/>
    <w:next w:val="Normal"/>
    <w:autoRedefine/>
    <w:qFormat/>
    <w:pPr>
      <w:keepNext/>
      <w:keepLines/>
      <w:numPr>
        <w:ilvl w:val="2"/>
        <w:numId w:val="1"/>
      </w:numPr>
      <w:spacing w:before="120" w:after="120"/>
      <w:ind w:left="851" w:right="0" w:hanging="851"/>
      <w:outlineLvl w:val="2"/>
      <w:outlineLvl w:val="2"/>
    </w:pPr>
    <w:rPr>
      <w:rFonts w:ascii="Arial Bold" w:hAnsi="Arial Bold" w:cs="Arial"/>
      <w:b/>
      <w:bCs/>
      <w:color w:val="0000FF"/>
      <w:szCs w:val="26"/>
    </w:rPr>
  </w:style>
  <w:style w:type="paragraph" w:styleId="Heading4">
    <w:name w:val="Heading 4"/>
    <w:basedOn w:val="Normal"/>
    <w:next w:val="Normal"/>
    <w:autoRedefine/>
    <w:qFormat/>
    <w:pPr>
      <w:keepNext/>
      <w:numPr>
        <w:ilvl w:val="3"/>
        <w:numId w:val="1"/>
      </w:numPr>
      <w:spacing w:before="240" w:after="240"/>
      <w:outlineLvl w:val="3"/>
      <w:outlineLvl w:val="3"/>
    </w:pPr>
    <w:rPr>
      <w:rFonts w:ascii="Arial Bold" w:hAnsi="Arial Bold"/>
      <w:b/>
      <w:bCs/>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240"/>
      <w:outlineLvl w:val="5"/>
      <w:outlineLvl w:val="5"/>
    </w:pPr>
    <w:rPr>
      <w:rFonts w:ascii="Arial Bold" w:hAnsi="Arial Bold"/>
      <w:b/>
      <w:bCs/>
      <w:sz w:val="20"/>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name w:val="Default Paragraph Font"/>
    <w:qFormat/>
    <w:rPr/>
  </w:style>
  <w:style w:type="character" w:styleId="Pagenumber">
    <w:name w:val="page number"/>
    <w:basedOn w:val="DefaultParagraphFont"/>
    <w:qFormat/>
    <w:rPr/>
  </w:style>
  <w:style w:type="character" w:styleId="InternetLink">
    <w:name w:val="Internet Link"/>
    <w:rPr>
      <w:color w:val="0000FF"/>
      <w:u w:val="single"/>
    </w:rPr>
  </w:style>
  <w:style w:type="character" w:styleId="Annotationreference">
    <w:name w:val="annotation reference"/>
    <w:qFormat/>
    <w:rPr>
      <w:sz w:val="16"/>
    </w:rPr>
  </w:style>
  <w:style w:type="character" w:styleId="InfoBlueChar">
    <w:name w:val="InfoBlue Char"/>
    <w:qFormat/>
    <w:rPr>
      <w:rFonts w:ascii="Arial" w:hAnsi="Arial"/>
      <w:i/>
      <w:color w:val="0000FF"/>
      <w:sz w:val="18"/>
    </w:rPr>
  </w:style>
  <w:style w:type="character" w:styleId="BodyTextChar">
    <w:name w:val="Body Text Char"/>
    <w:qFormat/>
    <w:rPr>
      <w:rFonts w:ascii="Arial" w:hAnsi="Arial"/>
      <w:b/>
      <w:iCs/>
      <w:color w:val="3333FF"/>
      <w:szCs w:val="22"/>
      <w:lang w:val="en-US" w:eastAsia="en-US" w:bidi="ar-SA"/>
    </w:rPr>
  </w:style>
  <w:style w:type="character" w:styleId="Style1Char">
    <w:name w:val="Style1 Char"/>
    <w:qFormat/>
    <w:rPr>
      <w:rFonts w:ascii="Arial" w:hAnsi="Arial" w:cs="Arial"/>
      <w:b w:val="false"/>
      <w:iCs/>
      <w:color w:val="3333FF"/>
      <w:sz w:val="24"/>
      <w:szCs w:val="24"/>
    </w:rPr>
  </w:style>
  <w:style w:type="character" w:styleId="CommentTextChar">
    <w:name w:val="Comment Text Char"/>
    <w:qFormat/>
    <w:rPr>
      <w:szCs w:val="24"/>
      <w:lang w:val="en-US" w:eastAsia="en-US" w:bidi="ar-SA"/>
    </w:rPr>
  </w:style>
  <w:style w:type="character" w:styleId="CommentSubjectChar">
    <w:name w:val="Comment Subject Char"/>
    <w:qFormat/>
    <w:rPr>
      <w:b/>
      <w:bCs/>
      <w:szCs w:val="24"/>
      <w:lang w:val="en-US" w:eastAsia="en-US" w:bidi="ar-SA"/>
    </w:rPr>
  </w:style>
  <w:style w:type="character" w:styleId="TitleChar">
    <w:name w:val="Title Char"/>
    <w:qFormat/>
    <w:rPr>
      <w:rFonts w:ascii="Calibri Light" w:hAnsi="Calibri Light" w:eastAsia="Times New Roman" w:cs="Latha"/>
      <w:b/>
      <w:bCs/>
      <w:sz w:val="32"/>
      <w:szCs w:val="32"/>
      <w:lang w:val="en-US" w:eastAsia="en-US" w:bidi="ar-SA"/>
    </w:rPr>
  </w:style>
  <w:style w:type="character" w:styleId="IntenseQuoteChar">
    <w:name w:val="Intense Quote Char"/>
    <w:qFormat/>
    <w:rPr>
      <w:i/>
      <w:iCs/>
      <w:color w:val="4472C4"/>
      <w:sz w:val="24"/>
      <w:szCs w:val="24"/>
      <w:lang w:val="en-US" w:eastAsia="en-US" w:bidi="ar-SA"/>
    </w:rPr>
  </w:style>
  <w:style w:type="character" w:styleId="IntenseEmphasis">
    <w:name w:val="Intense Emphasis"/>
    <w:qFormat/>
    <w:rPr>
      <w:i/>
      <w:iCs/>
      <w:color w:val="4472C4"/>
    </w:rPr>
  </w:style>
  <w:style w:type="character" w:styleId="SubtleEmphasis">
    <w:name w:val="Subtle Emphasis"/>
    <w:qFormat/>
    <w:rPr>
      <w:i/>
      <w:iCs/>
      <w:color w:val="404040"/>
    </w:rPr>
  </w:style>
  <w:style w:type="character" w:styleId="SubtitleChar">
    <w:name w:val="Subtitle Char"/>
    <w:qFormat/>
    <w:rPr>
      <w:rFonts w:ascii="Calibri Light" w:hAnsi="Calibri Light" w:eastAsia="Times New Roman" w:cs="Latha"/>
      <w:sz w:val="24"/>
      <w:szCs w:val="24"/>
      <w:lang w:val="en-US" w:eastAsia="en-US" w:bidi="ar-SA"/>
    </w:rPr>
  </w:style>
  <w:style w:type="character" w:styleId="Strong">
    <w:name w:val="Strong"/>
    <w:qFormat/>
    <w:rPr>
      <w:b/>
      <w:bCs/>
    </w:rPr>
  </w:style>
  <w:style w:type="character" w:styleId="HTMLPreformattedChar">
    <w:name w:val="HTML Preformatted Char"/>
    <w:basedOn w:val="DefaultParagraphFont"/>
    <w:qFormat/>
    <w:rPr>
      <w:rFonts w:ascii="Courier New" w:hAnsi="Courier New" w:cs="Courier New"/>
      <w:lang w:bidi="ar-SA"/>
    </w:rPr>
  </w:style>
  <w:style w:type="character" w:styleId="FootnoteTextChar">
    <w:name w:val="Footnote Text Char"/>
    <w:basedOn w:val="DefaultParagraphFont"/>
    <w:qFormat/>
    <w:rPr>
      <w:rFonts w:ascii="Calibri" w:hAnsi="Calibri" w:eastAsia="Times New Roman"/>
      <w:lang w:val="en-US" w:eastAsia="en-US" w:bidi="ar-SA"/>
    </w:rPr>
  </w:style>
  <w:style w:type="character" w:styleId="ListLabel1">
    <w:name w:val="ListLabel 1"/>
    <w:qFormat/>
    <w:rPr>
      <w:rFonts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IndexLink">
    <w:name w:val="Index Link"/>
    <w:qFormat/>
    <w:rPr/>
  </w:style>
  <w:style w:type="character" w:styleId="ListLabel77">
    <w:name w:val="ListLabel 77"/>
    <w:qFormat/>
    <w:rPr>
      <w:rFonts w:cs="Arial"/>
    </w:rPr>
  </w:style>
  <w:style w:type="character" w:styleId="ListLabel78">
    <w:name w:val="ListLabel 78"/>
    <w:qFormat/>
    <w:rPr>
      <w:rFonts w:ascii="Century Gothic" w:hAnsi="Century Gothic"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Wingdings"/>
      <w:b w:val="false"/>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Century Gothic" w:hAnsi="Century Gothic" w:cs="Wingdings"/>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Century Gothic" w:hAnsi="Century Gothic" w:cs="Wingdings"/>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Arial"/>
    </w:rPr>
  </w:style>
  <w:style w:type="character" w:styleId="ListLabel142">
    <w:name w:val="ListLabel 142"/>
    <w:qFormat/>
    <w:rPr>
      <w:rFonts w:ascii="Century Gothic" w:hAnsi="Century Gothic"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Wingdings"/>
      <w:b w:val="false"/>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Century Gothic" w:hAnsi="Century Gothic" w:cs="Wingdings"/>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Century Gothic" w:hAnsi="Century Gothic" w:cs="Wingdings"/>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autoRedefine/>
    <w:pPr>
      <w:tabs>
        <w:tab w:val="left" w:pos="1710" w:leader="none"/>
      </w:tabs>
      <w:spacing w:before="120" w:after="120"/>
      <w:ind w:left="1080" w:right="0" w:hanging="0"/>
      <w:jc w:val="both"/>
    </w:pPr>
    <w:rPr>
      <w:rFonts w:ascii="Arial" w:hAnsi="Arial"/>
      <w:b/>
      <w:iCs/>
      <w:color w:val="3333FF"/>
      <w:sz w:val="20"/>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autoRedefine/>
    <w:qFormat/>
    <w:pPr>
      <w:spacing w:before="100" w:after="120"/>
      <w:jc w:val="center"/>
    </w:pPr>
    <w:rPr>
      <w:rFonts w:ascii="Calibri" w:hAnsi="Calibri"/>
      <w:b/>
      <w:bCs/>
      <w:sz w:val="22"/>
      <w:szCs w:val="22"/>
    </w:rPr>
  </w:style>
  <w:style w:type="paragraph" w:styleId="Contents1">
    <w:name w:val="TOC 1"/>
    <w:basedOn w:val="Normal"/>
    <w:next w:val="Normal"/>
    <w:autoRedefine/>
    <w:pPr>
      <w:tabs>
        <w:tab w:val="left" w:pos="576" w:leader="none"/>
        <w:tab w:val="right" w:pos="9350" w:leader="dot"/>
      </w:tabs>
      <w:spacing w:before="120" w:after="120"/>
    </w:pPr>
    <w:rPr>
      <w:rFonts w:ascii="Arial Bold" w:hAnsi="Arial Bold"/>
      <w:b/>
      <w:sz w:val="20"/>
    </w:rPr>
  </w:style>
  <w:style w:type="paragraph" w:styleId="Contents2">
    <w:name w:val="TOC 2"/>
    <w:basedOn w:val="Normal"/>
    <w:next w:val="Normal"/>
    <w:autoRedefine/>
    <w:pPr>
      <w:spacing w:before="120" w:after="120"/>
      <w:ind w:left="576" w:right="0" w:hanging="0"/>
    </w:pPr>
    <w:rPr>
      <w:rFonts w:ascii="Arial" w:hAnsi="Arial"/>
      <w:sz w:val="20"/>
    </w:rPr>
  </w:style>
  <w:style w:type="paragraph" w:styleId="Contents3">
    <w:name w:val="TOC 3"/>
    <w:basedOn w:val="Normal"/>
    <w:next w:val="Normal"/>
    <w:autoRedefine/>
    <w:pPr>
      <w:spacing w:before="120" w:after="120"/>
      <w:ind w:left="1152" w:right="0" w:hanging="0"/>
    </w:pPr>
    <w:rPr>
      <w:rFonts w:ascii="Arial" w:hAnsi="Arial"/>
      <w:sz w:val="20"/>
    </w:rPr>
  </w:style>
  <w:style w:type="paragraph" w:styleId="Header">
    <w:name w:val="Header"/>
    <w:basedOn w:val="Normal"/>
    <w:autoRedefine/>
    <w:pPr>
      <w:jc w:val="center"/>
    </w:pPr>
    <w:rPr>
      <w:rFonts w:ascii="Arial" w:hAnsi="Arial"/>
      <w:sz w:val="16"/>
    </w:rPr>
  </w:style>
  <w:style w:type="paragraph" w:styleId="Footer">
    <w:name w:val="Footer"/>
    <w:basedOn w:val="Normal"/>
    <w:autoRedefine/>
    <w:pPr>
      <w:jc w:val="center"/>
    </w:pPr>
    <w:rPr>
      <w:rFonts w:ascii="Arial" w:hAnsi="Arial"/>
      <w:sz w:val="16"/>
    </w:rPr>
  </w:style>
  <w:style w:type="paragraph" w:styleId="Caption2">
    <w:name w:val="caption2"/>
    <w:basedOn w:val="Normal"/>
    <w:qFormat/>
    <w:pPr>
      <w:spacing w:before="100" w:after="100"/>
    </w:pPr>
    <w:rPr>
      <w:rFonts w:ascii="Arial" w:hAnsi="Arial"/>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pacing w:before="120" w:after="120"/>
      <w:ind w:left="1080" w:right="0" w:hanging="1080"/>
      <w:jc w:val="center"/>
    </w:pPr>
    <w:rPr>
      <w:rFonts w:ascii="Arial Bold" w:hAnsi="Arial Bold" w:cs="Arial"/>
      <w:b/>
    </w:rPr>
  </w:style>
  <w:style w:type="paragraph" w:styleId="BlockText">
    <w:name w:val="Block Text"/>
    <w:basedOn w:val="Normal"/>
    <w:qFormat/>
    <w:pPr>
      <w:spacing w:before="120" w:after="120"/>
    </w:pPr>
    <w:rPr>
      <w:rFonts w:ascii="Arial Bold" w:hAnsi="Arial Bold"/>
      <w:b/>
      <w:sz w:val="20"/>
    </w:rPr>
  </w:style>
  <w:style w:type="paragraph" w:styleId="RevHty">
    <w:name w:val="RevHty"/>
    <w:basedOn w:val="BlockText"/>
    <w:autoRedefine/>
    <w:qFormat/>
    <w:pPr>
      <w:keepNext/>
      <w:keepLines/>
    </w:pPr>
    <w:rPr>
      <w:color w:val="0000FF"/>
    </w:rPr>
  </w:style>
  <w:style w:type="paragraph" w:styleId="Copyright">
    <w:name w:val="copyright"/>
    <w:basedOn w:val="MessageHeader"/>
    <w:qFormat/>
    <w:pPr>
      <w:ind w:left="0" w:right="0" w:hanging="0"/>
      <w:jc w:val="both"/>
    </w:pPr>
    <w:rPr>
      <w:rFonts w:ascii="Arial" w:hAnsi="Arial"/>
      <w:b w:val="false"/>
      <w:sz w:val="20"/>
    </w:rPr>
  </w:style>
  <w:style w:type="paragraph" w:styleId="Tablebody">
    <w:name w:val="Table_body"/>
    <w:basedOn w:val="TextBody"/>
    <w:autoRedefine/>
    <w:qFormat/>
    <w:pPr>
      <w:ind w:left="0" w:right="0" w:hanging="0"/>
      <w:jc w:val="left"/>
    </w:pPr>
    <w:rPr>
      <w:rFonts w:ascii="Calibri" w:hAnsi="Calibri" w:eastAsia="Arial Unicode MS"/>
      <w:b w:val="false"/>
      <w:color w:val="00000A"/>
    </w:rPr>
  </w:style>
  <w:style w:type="paragraph" w:styleId="Caption11">
    <w:name w:val="Caption1"/>
    <w:basedOn w:val="Normal"/>
    <w:next w:val="Heading1"/>
    <w:qFormat/>
    <w:pPr>
      <w:spacing w:before="400" w:after="120"/>
      <w:jc w:val="center"/>
    </w:pPr>
    <w:rPr>
      <w:rFonts w:ascii="Arial Bold" w:hAnsi="Arial Bold"/>
      <w:b/>
    </w:rPr>
  </w:style>
  <w:style w:type="paragraph" w:styleId="TableHeader">
    <w:name w:val="Table Header"/>
    <w:basedOn w:val="TextBody"/>
    <w:qFormat/>
    <w:pPr/>
    <w:rPr/>
  </w:style>
  <w:style w:type="paragraph" w:styleId="Toaheading">
    <w:name w:val="toa heading"/>
    <w:basedOn w:val="Normal"/>
    <w:next w:val="Normal"/>
    <w:qFormat/>
    <w:pPr>
      <w:spacing w:before="120" w:after="120"/>
      <w:jc w:val="center"/>
    </w:pPr>
    <w:rPr>
      <w:rFonts w:ascii="Arial Bold" w:hAnsi="Arial Bold" w:cs="Arial"/>
      <w:b/>
      <w:bCs/>
      <w:u w:val="single"/>
    </w:rPr>
  </w:style>
  <w:style w:type="paragraph" w:styleId="Bullet">
    <w:name w:val="Bullet"/>
    <w:basedOn w:val="TextBody"/>
    <w:qFormat/>
    <w:pPr>
      <w:ind w:left="360" w:right="0" w:hanging="360"/>
      <w:jc w:val="left"/>
    </w:pPr>
    <w:rPr/>
  </w:style>
  <w:style w:type="paragraph" w:styleId="Contents4">
    <w:name w:val="TOC 4"/>
    <w:basedOn w:val="Normal"/>
    <w:next w:val="Normal"/>
    <w:autoRedefine/>
    <w:pPr>
      <w:ind w:left="720" w:right="0" w:hanging="0"/>
    </w:pPr>
    <w:rPr>
      <w:rFonts w:ascii="Arial" w:hAnsi="Arial"/>
      <w:sz w:val="20"/>
    </w:rPr>
  </w:style>
  <w:style w:type="paragraph" w:styleId="Contents5">
    <w:name w:val="TOC 5"/>
    <w:basedOn w:val="Normal"/>
    <w:next w:val="Normal"/>
    <w:autoRedefine/>
    <w:pPr>
      <w:ind w:left="960" w:right="0" w:hanging="0"/>
    </w:pPr>
    <w:rPr>
      <w:rFonts w:ascii="Arial" w:hAnsi="Arial"/>
    </w:rPr>
  </w:style>
  <w:style w:type="paragraph" w:styleId="Contents6">
    <w:name w:val="TOC 6"/>
    <w:basedOn w:val="Normal"/>
    <w:next w:val="Normal"/>
    <w:autoRedefine/>
    <w:pPr>
      <w:ind w:left="1200" w:right="0" w:hanging="0"/>
    </w:pPr>
    <w:rPr/>
  </w:style>
  <w:style w:type="paragraph" w:styleId="Contents7">
    <w:name w:val="TOC 7"/>
    <w:basedOn w:val="Normal"/>
    <w:next w:val="Normal"/>
    <w:autoRedefine/>
    <w:pPr>
      <w:ind w:left="1440" w:right="0" w:hanging="0"/>
    </w:pPr>
    <w:rPr/>
  </w:style>
  <w:style w:type="paragraph" w:styleId="Contents8">
    <w:name w:val="TOC 8"/>
    <w:basedOn w:val="Normal"/>
    <w:next w:val="Normal"/>
    <w:autoRedefine/>
    <w:pPr>
      <w:ind w:left="1680" w:right="0" w:hanging="0"/>
    </w:pPr>
    <w:rPr/>
  </w:style>
  <w:style w:type="paragraph" w:styleId="Contents9">
    <w:name w:val="TOC 9"/>
    <w:basedOn w:val="Normal"/>
    <w:next w:val="Normal"/>
    <w:autoRedefine/>
    <w:pPr>
      <w:ind w:left="1920" w:right="0" w:hanging="0"/>
    </w:pPr>
    <w:rPr/>
  </w:style>
  <w:style w:type="paragraph" w:styleId="BulletTNR">
    <w:name w:val="Bullet_TNR"/>
    <w:basedOn w:val="Normal"/>
    <w:autoRedefine/>
    <w:qFormat/>
    <w:pPr>
      <w:spacing w:before="120" w:after="120"/>
    </w:pPr>
    <w:rPr>
      <w:rFonts w:ascii="Arial" w:hAnsi="Arial"/>
      <w:sz w:val="22"/>
    </w:rPr>
  </w:style>
  <w:style w:type="paragraph" w:styleId="PlainText">
    <w:name w:val="Plain Text"/>
    <w:basedOn w:val="Normal"/>
    <w:qFormat/>
    <w:pPr/>
    <w:rPr>
      <w:rFonts w:ascii="Wingdings" w:hAnsi="Wingdings" w:cs="Courier New"/>
      <w:sz w:val="20"/>
      <w:szCs w:val="20"/>
    </w:rPr>
  </w:style>
  <w:style w:type="paragraph" w:styleId="Notes">
    <w:name w:val="notes"/>
    <w:basedOn w:val="Normal"/>
    <w:qFormat/>
    <w:pPr>
      <w:ind w:left="432" w:right="0" w:hanging="0"/>
    </w:pPr>
    <w:rPr>
      <w:rFonts w:ascii="Arial" w:hAnsi="Arial" w:cs="Arial"/>
      <w:sz w:val="20"/>
      <w:szCs w:val="26"/>
    </w:rPr>
  </w:style>
  <w:style w:type="paragraph" w:styleId="Annexure">
    <w:name w:val="Annexure"/>
    <w:basedOn w:val="Normal"/>
    <w:qFormat/>
    <w:pPr/>
    <w:rPr>
      <w:rFonts w:ascii="Arial Bold" w:hAnsi="Arial Bold" w:cs="Arial"/>
      <w:b/>
      <w:bCs/>
    </w:rPr>
  </w:style>
  <w:style w:type="paragraph" w:styleId="BulletHeading">
    <w:name w:val="Bullet Heading"/>
    <w:basedOn w:val="Normal"/>
    <w:next w:val="Bullet"/>
    <w:qFormat/>
    <w:pPr>
      <w:spacing w:before="120" w:after="120"/>
    </w:pPr>
    <w:rPr>
      <w:rFonts w:ascii="Arial Bold" w:hAnsi="Arial Bold"/>
      <w:b/>
    </w:rPr>
  </w:style>
  <w:style w:type="paragraph" w:styleId="Tableheader1">
    <w:name w:val="Table_header"/>
    <w:basedOn w:val="Normal"/>
    <w:autoRedefine/>
    <w:qFormat/>
    <w:pPr>
      <w:spacing w:before="120" w:after="120"/>
      <w:jc w:val="center"/>
    </w:pPr>
    <w:rPr>
      <w:rFonts w:ascii="Arial Bold" w:hAnsi="Arial Bold"/>
      <w:b/>
      <w:color w:val="0000FF"/>
      <w:sz w:val="22"/>
    </w:rPr>
  </w:style>
  <w:style w:type="paragraph" w:styleId="Tablebullet">
    <w:name w:val="Table_bullet"/>
    <w:basedOn w:val="Tablebody"/>
    <w:qFormat/>
    <w:pPr>
      <w:ind w:left="360" w:right="0" w:hanging="360"/>
    </w:pPr>
    <w:rPr/>
  </w:style>
  <w:style w:type="paragraph" w:styleId="Tablesideheading">
    <w:name w:val="Table_side_heading"/>
    <w:basedOn w:val="Normal"/>
    <w:autoRedefine/>
    <w:qFormat/>
    <w:pPr>
      <w:spacing w:before="120" w:after="120"/>
    </w:pPr>
    <w:rPr>
      <w:rFonts w:ascii="Arial Bold" w:hAnsi="Arial Bold"/>
      <w:b/>
      <w:color w:val="0000FF"/>
      <w:sz w:val="22"/>
    </w:rPr>
  </w:style>
  <w:style w:type="paragraph" w:styleId="FigTitle">
    <w:name w:val="FigTitle"/>
    <w:basedOn w:val="Normal"/>
    <w:autoRedefine/>
    <w:qFormat/>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qFormat/>
    <w:pPr>
      <w:ind w:left="480" w:right="0" w:hanging="480"/>
    </w:pPr>
    <w:rPr>
      <w:rFonts w:ascii="Arial" w:hAnsi="Arial"/>
      <w:sz w:val="20"/>
    </w:rPr>
  </w:style>
  <w:style w:type="paragraph" w:styleId="ListBullet2">
    <w:name w:val="List Bullet 2"/>
    <w:autoRedefine/>
    <w:qFormat/>
    <w:pPr>
      <w:widowControl w:val="false"/>
      <w:tabs>
        <w:tab w:val="left" w:pos="360" w:leader="none"/>
      </w:tabs>
      <w:overflowPunct w:val="true"/>
      <w:bidi w:val="0"/>
      <w:spacing w:lineRule="auto" w:line="276" w:before="0" w:after="160"/>
      <w:ind w:left="0" w:right="0" w:hanging="0"/>
      <w:jc w:val="both"/>
    </w:pPr>
    <w:rPr>
      <w:rFonts w:ascii="Arial" w:hAnsi="Arial" w:eastAsia="Times New Roman" w:cs="Times New Roman"/>
      <w:bCs/>
      <w:color w:val="00000A"/>
      <w:sz w:val="22"/>
      <w:szCs w:val="20"/>
      <w:lang w:val="en-IN" w:eastAsia="en-IN" w:bidi="ta-IN"/>
    </w:rPr>
  </w:style>
  <w:style w:type="paragraph" w:styleId="ListBullet">
    <w:name w:val="List Bullet"/>
    <w:basedOn w:val="Normal"/>
    <w:autoRedefine/>
    <w:qFormat/>
    <w:pPr/>
    <w:rPr/>
  </w:style>
  <w:style w:type="paragraph" w:styleId="BodyTextNum">
    <w:name w:val="BodyText_Num"/>
    <w:basedOn w:val="TextBody"/>
    <w:autoRedefine/>
    <w:qFormat/>
    <w:pPr>
      <w:ind w:left="180" w:right="0" w:hanging="0"/>
      <w:jc w:val="left"/>
    </w:pPr>
    <w:rPr/>
  </w:style>
  <w:style w:type="paragraph" w:styleId="TableBulletRd">
    <w:name w:val="Table_Bullet_Rd"/>
    <w:basedOn w:val="Normal"/>
    <w:autoRedefine/>
    <w:qFormat/>
    <w:pPr/>
    <w:rPr>
      <w:rFonts w:ascii="Arial" w:hAnsi="Arial"/>
      <w:sz w:val="20"/>
    </w:rPr>
  </w:style>
  <w:style w:type="paragraph" w:styleId="Footer1">
    <w:name w:val="Footer1"/>
    <w:basedOn w:val="Footer"/>
    <w:autoRedefine/>
    <w:qFormat/>
    <w:pPr>
      <w:jc w:val="left"/>
    </w:pPr>
    <w:rPr/>
  </w:style>
  <w:style w:type="paragraph" w:styleId="Footer2">
    <w:name w:val="Footer2"/>
    <w:basedOn w:val="Footer1"/>
    <w:autoRedefine/>
    <w:qFormat/>
    <w:pPr>
      <w:jc w:val="right"/>
    </w:pPr>
    <w:rPr/>
  </w:style>
  <w:style w:type="paragraph" w:styleId="Header1">
    <w:name w:val="Header1"/>
    <w:basedOn w:val="Normal"/>
    <w:autoRedefine/>
    <w:qFormat/>
    <w:pPr/>
    <w:rPr>
      <w:rFonts w:ascii="Arial" w:hAnsi="Arial"/>
      <w:sz w:val="16"/>
    </w:rPr>
  </w:style>
  <w:style w:type="paragraph" w:styleId="Header2">
    <w:name w:val="Header2"/>
    <w:basedOn w:val="Normal"/>
    <w:autoRedefine/>
    <w:qFormat/>
    <w:pPr>
      <w:jc w:val="right"/>
    </w:pPr>
    <w:rPr>
      <w:rFonts w:ascii="Arial" w:hAnsi="Arial"/>
      <w:sz w:val="16"/>
    </w:rPr>
  </w:style>
  <w:style w:type="paragraph" w:styleId="ProposalH1">
    <w:name w:val="Proposal_H1"/>
    <w:basedOn w:val="Heading1"/>
    <w:autoRedefine/>
    <w:qFormat/>
    <w:pPr>
      <w:keepNext/>
      <w:numPr>
        <w:ilvl w:val="0"/>
        <w:numId w:val="0"/>
      </w:numPr>
      <w:shd w:val="clear" w:fill="FFFFFF"/>
      <w:spacing w:before="6000" w:after="6000"/>
    </w:pPr>
    <w:rPr/>
  </w:style>
  <w:style w:type="paragraph" w:styleId="H1">
    <w:name w:val="H1"/>
    <w:basedOn w:val="Normal"/>
    <w:autoRedefine/>
    <w:qFormat/>
    <w:pPr>
      <w:shd w:val="clear" w:fill="E0E0E0"/>
      <w:spacing w:before="240" w:after="240"/>
      <w:jc w:val="center"/>
    </w:pPr>
    <w:rPr>
      <w:rFonts w:ascii="Arial Bold" w:hAnsi="Arial Bold"/>
      <w:b/>
      <w:color w:val="3366FF"/>
      <w:sz w:val="32"/>
    </w:rPr>
  </w:style>
  <w:style w:type="paragraph" w:styleId="H2">
    <w:name w:val="H2"/>
    <w:basedOn w:val="Normal"/>
    <w:autoRedefine/>
    <w:qFormat/>
    <w:pPr>
      <w:spacing w:before="240" w:after="240"/>
    </w:pPr>
    <w:rPr>
      <w:rFonts w:ascii="Arial Bold" w:hAnsi="Arial Bold"/>
      <w:b/>
      <w:color w:val="3366FF"/>
      <w:sz w:val="28"/>
    </w:rPr>
  </w:style>
  <w:style w:type="paragraph" w:styleId="H3">
    <w:name w:val="H3"/>
    <w:basedOn w:val="Normal"/>
    <w:autoRedefine/>
    <w:qFormat/>
    <w:pPr>
      <w:spacing w:before="120" w:after="120"/>
    </w:pPr>
    <w:rPr>
      <w:rFonts w:ascii="Arial Bold" w:hAnsi="Arial Bold"/>
      <w:b/>
      <w:i/>
      <w:color w:val="3366FF"/>
    </w:rPr>
  </w:style>
  <w:style w:type="paragraph" w:styleId="Annotationtext">
    <w:name w:val="annotation text"/>
    <w:basedOn w:val="Normal"/>
    <w:qFormat/>
    <w:pPr/>
    <w:rPr>
      <w:sz w:val="20"/>
    </w:rPr>
  </w:style>
  <w:style w:type="paragraph" w:styleId="DocumentMap">
    <w:name w:val="Document Map"/>
    <w:basedOn w:val="Normal"/>
    <w:qFormat/>
    <w:pPr>
      <w:shd w:val="clear" w:fill="000080"/>
    </w:pPr>
    <w:rPr>
      <w:rFonts w:ascii="Tahoma" w:hAnsi="Tahoma" w:cs="Tahoma"/>
    </w:rPr>
  </w:style>
  <w:style w:type="paragraph" w:styleId="Snip">
    <w:name w:val="snip"/>
    <w:basedOn w:val="Normal"/>
    <w:autoRedefine/>
    <w:qFormat/>
    <w:pPr>
      <w:spacing w:before="120" w:after="120"/>
      <w:jc w:val="both"/>
    </w:pPr>
    <w:rPr>
      <w:rFonts w:ascii="Arial" w:hAnsi="Arial"/>
      <w:i/>
      <w:sz w:val="22"/>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100" w:after="100"/>
    </w:pPr>
    <w:rPr/>
  </w:style>
  <w:style w:type="paragraph" w:styleId="ListParagraph">
    <w:name w:val="List Paragraph"/>
    <w:basedOn w:val="Normal"/>
    <w:qFormat/>
    <w:pPr>
      <w:ind w:left="720" w:right="0" w:hanging="0"/>
    </w:pPr>
    <w:rPr/>
  </w:style>
  <w:style w:type="paragraph" w:styleId="Bodyindent">
    <w:name w:val="Body indent"/>
    <w:basedOn w:val="Normal"/>
    <w:qFormat/>
    <w:pPr>
      <w:spacing w:before="0" w:after="120"/>
      <w:ind w:left="907" w:right="0" w:hanging="0"/>
    </w:pPr>
    <w:rPr>
      <w:rFonts w:cs="Angsana New"/>
      <w:sz w:val="22"/>
      <w:szCs w:val="22"/>
    </w:rPr>
  </w:style>
  <w:style w:type="paragraph" w:styleId="InfoBlue">
    <w:name w:val="InfoBlue"/>
    <w:basedOn w:val="Normal"/>
    <w:qFormat/>
    <w:pPr>
      <w:tabs>
        <w:tab w:val="left" w:pos="0" w:leader="none"/>
      </w:tabs>
      <w:spacing w:lineRule="atLeast" w:line="240" w:before="0" w:after="120"/>
    </w:pPr>
    <w:rPr>
      <w:rFonts w:ascii="Arial" w:hAnsi="Arial"/>
      <w:i/>
      <w:color w:val="0000FF"/>
      <w:sz w:val="18"/>
      <w:szCs w:val="20"/>
    </w:rPr>
  </w:style>
  <w:style w:type="paragraph" w:styleId="CellHeading">
    <w:name w:val="CellHeading"/>
    <w:basedOn w:val="Normal"/>
    <w:qFormat/>
    <w:pPr>
      <w:spacing w:before="0" w:after="120"/>
    </w:pPr>
    <w:rPr>
      <w:rFonts w:ascii="Arial Narrow" w:hAnsi="Arial Narrow"/>
      <w:b/>
      <w:sz w:val="20"/>
      <w:szCs w:val="20"/>
    </w:rPr>
  </w:style>
  <w:style w:type="paragraph" w:styleId="CellBody">
    <w:name w:val="CellBody"/>
    <w:basedOn w:val="Normal"/>
    <w:qFormat/>
    <w:pPr>
      <w:spacing w:lineRule="auto" w:line="216" w:before="0" w:after="60"/>
    </w:pPr>
    <w:rPr>
      <w:rFonts w:ascii="Arial Narrow" w:hAnsi="Arial Narrow"/>
      <w:sz w:val="18"/>
      <w:szCs w:val="20"/>
    </w:rPr>
  </w:style>
  <w:style w:type="paragraph" w:styleId="Style11">
    <w:name w:val="Style1"/>
    <w:basedOn w:val="TextBody"/>
    <w:qFormat/>
    <w:pPr/>
    <w:rPr>
      <w:rFonts w:cs="Arial"/>
      <w:b w:val="false"/>
      <w:sz w:val="24"/>
    </w:rPr>
  </w:style>
  <w:style w:type="paragraph" w:styleId="Annotationsubject">
    <w:name w:val="annotation subject"/>
    <w:basedOn w:val="Annotationtext"/>
    <w:qFormat/>
    <w:pPr/>
    <w:rPr>
      <w:b/>
      <w:bCs/>
      <w:szCs w:val="20"/>
    </w:rPr>
  </w:style>
  <w:style w:type="paragraph" w:styleId="Title">
    <w:name w:val="Title"/>
    <w:basedOn w:val="Normal"/>
    <w:next w:val="Normal"/>
    <w:qFormat/>
    <w:pPr>
      <w:spacing w:before="240" w:after="60"/>
      <w:jc w:val="center"/>
      <w:outlineLvl w:val="0"/>
    </w:pPr>
    <w:rPr>
      <w:rFonts w:ascii="Calibri Light" w:hAnsi="Calibri Light" w:cs="Latha"/>
      <w:b/>
      <w:bCs/>
      <w:sz w:val="32"/>
      <w:szCs w:val="32"/>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NoSpacing">
    <w:name w:val="No Spacing"/>
    <w:qFormat/>
    <w:pPr>
      <w:widowControl/>
      <w:overflowPunct w:val="true"/>
      <w:bidi w:val="0"/>
      <w:spacing w:lineRule="auto" w:line="276" w:before="0" w:after="200"/>
      <w:jc w:val="left"/>
    </w:pPr>
    <w:rPr>
      <w:rFonts w:ascii="Times New Roman" w:hAnsi="Times New Roman" w:eastAsia="Times New Roman" w:cs="Times New Roman"/>
      <w:color w:val="00000A"/>
      <w:sz w:val="24"/>
      <w:szCs w:val="24"/>
      <w:lang w:val="en-US" w:eastAsia="en-US" w:bidi="ar-SA"/>
    </w:rPr>
  </w:style>
  <w:style w:type="paragraph" w:styleId="Subtitle">
    <w:name w:val="Subtitle"/>
    <w:basedOn w:val="Normal"/>
    <w:next w:val="Normal"/>
    <w:qFormat/>
    <w:pPr>
      <w:spacing w:before="0" w:after="60"/>
      <w:jc w:val="center"/>
      <w:outlineLvl w:val="1"/>
    </w:pPr>
    <w:rPr>
      <w:rFonts w:ascii="Calibri Light" w:hAnsi="Calibri Light" w:cs="Lath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IN" w:eastAsia="en-IN"/>
    </w:rPr>
  </w:style>
  <w:style w:type="paragraph" w:styleId="Revision">
    <w:name w:val="Revision"/>
    <w:qFormat/>
    <w:pPr>
      <w:widowControl/>
      <w:overflowPunct w:val="true"/>
      <w:bidi w:val="0"/>
      <w:spacing w:lineRule="auto" w:line="276" w:before="0" w:after="200"/>
      <w:jc w:val="left"/>
    </w:pPr>
    <w:rPr>
      <w:rFonts w:ascii="Times New Roman" w:hAnsi="Times New Roman" w:eastAsia="Times New Roman" w:cs="Times New Roman"/>
      <w:color w:val="00000A"/>
      <w:sz w:val="24"/>
      <w:szCs w:val="24"/>
      <w:lang w:val="en-US" w:eastAsia="en-US" w:bidi="ar-SA"/>
    </w:rPr>
  </w:style>
  <w:style w:type="paragraph" w:styleId="DecimalAligned">
    <w:name w:val="Decimal Aligned"/>
    <w:basedOn w:val="Normal"/>
    <w:qFormat/>
    <w:pPr>
      <w:tabs>
        <w:tab w:val="decimal" w:pos="360" w:leader="none"/>
      </w:tabs>
      <w:spacing w:lineRule="auto" w:line="276" w:before="0" w:after="200"/>
    </w:pPr>
    <w:rPr>
      <w:rFonts w:ascii="Calibri" w:hAnsi="Calibri" w:eastAsia="Times New Roman"/>
      <w:sz w:val="22"/>
      <w:szCs w:val="22"/>
    </w:rPr>
  </w:style>
  <w:style w:type="paragraph" w:styleId="Footnotetext">
    <w:name w:val="footnote text"/>
    <w:basedOn w:val="Normal"/>
    <w:qFormat/>
    <w:pPr/>
    <w:rPr>
      <w:rFonts w:ascii="Calibri" w:hAnsi="Calibri" w:eastAsia="Times New Roman"/>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Document Template_V1</Template>
  <TotalTime>68</TotalTime>
  <Application>LibreOffice/5.1.6.2$Linux_X86_64 LibreOffice_project/10m0$Build-2</Application>
  <Pages>61</Pages>
  <Words>1346</Words>
  <Characters>7937</Characters>
  <CharactersWithSpaces>8501</CharactersWithSpaces>
  <Paragraphs>951</Paragraphs>
  <Company>HCL Technologies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2018-08-16T12:41:00Z</dcterms:created>
  <dc:creator>Divya Jha, Noida</dc:creator>
  <dc:description>ENGT165-1.0</dc:description>
  <cp:keywords>Initial Release</cp:keywords>
  <dc:language>en-IN</dc:language>
  <cp:lastModifiedBy/>
  <dcterms:modified xsi:type="dcterms:W3CDTF">2018-08-20T15:10:42Z</dcterms:modified>
  <cp:revision>24</cp:revision>
  <dc:subject>Corporate Standards</dc:subject>
  <dc:title>SRS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